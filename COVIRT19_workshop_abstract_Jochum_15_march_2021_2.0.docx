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6FE5" w14:textId="2FEB013B" w:rsidR="003D256F" w:rsidRPr="000A6A34" w:rsidRDefault="003D256F" w:rsidP="000A6A34">
      <w:pPr>
        <w:spacing w:line="240" w:lineRule="auto"/>
        <w:rPr>
          <w:rFonts w:cstheme="minorHAnsi"/>
        </w:rPr>
      </w:pPr>
      <w:proofErr w:type="spellStart"/>
      <w:r w:rsidRPr="000A6A34">
        <w:rPr>
          <w:rFonts w:cstheme="minorHAnsi"/>
          <w:b/>
          <w:bCs/>
        </w:rPr>
        <w:t>Metatransciptomic</w:t>
      </w:r>
      <w:proofErr w:type="spellEnd"/>
      <w:r w:rsidRPr="000A6A34">
        <w:rPr>
          <w:rFonts w:cstheme="minorHAnsi"/>
          <w:b/>
          <w:bCs/>
        </w:rPr>
        <w:t xml:space="preserve"> multivariate analysis of bronchoalveolar lavage fluid amongst patients with COVID-19</w:t>
      </w:r>
      <w:r w:rsidRPr="000A6A34">
        <w:rPr>
          <w:rFonts w:cstheme="minorHAnsi"/>
        </w:rPr>
        <w:t>.</w:t>
      </w:r>
      <w:r w:rsidRPr="000A6A34">
        <w:rPr>
          <w:rFonts w:cstheme="minorHAnsi"/>
        </w:rPr>
        <w:br/>
      </w:r>
      <w:r w:rsidR="00794A32" w:rsidRPr="000A6A34">
        <w:rPr>
          <w:rFonts w:cstheme="minorHAnsi"/>
        </w:rPr>
        <w:t>Michael Jochum</w:t>
      </w:r>
      <w:r w:rsidR="00794A32" w:rsidRPr="000A6A34">
        <w:rPr>
          <w:rFonts w:cstheme="minorHAnsi"/>
          <w:vertAlign w:val="superscript"/>
        </w:rPr>
        <w:t>1</w:t>
      </w:r>
      <w:r w:rsidR="00794A32" w:rsidRPr="000A6A34">
        <w:rPr>
          <w:rFonts w:cstheme="minorHAnsi"/>
        </w:rPr>
        <w:t>, Michael Lee</w:t>
      </w:r>
      <w:r w:rsidR="00D91825" w:rsidRPr="000A6A34">
        <w:rPr>
          <w:rFonts w:cstheme="minorHAnsi"/>
          <w:vertAlign w:val="superscript"/>
        </w:rPr>
        <w:t>2</w:t>
      </w:r>
      <w:r w:rsidR="00794A32" w:rsidRPr="000A6A34">
        <w:rPr>
          <w:rFonts w:cstheme="minorHAnsi"/>
        </w:rPr>
        <w:t>, Viktoria Zakas</w:t>
      </w:r>
      <w:r w:rsidR="00D91825" w:rsidRPr="000A6A34">
        <w:rPr>
          <w:rFonts w:cstheme="minorHAnsi"/>
          <w:vertAlign w:val="superscript"/>
        </w:rPr>
        <w:t>3</w:t>
      </w:r>
      <w:r w:rsidR="00794A32" w:rsidRPr="000A6A34">
        <w:rPr>
          <w:rFonts w:cstheme="minorHAnsi"/>
        </w:rPr>
        <w:t xml:space="preserve">, </w:t>
      </w:r>
      <w:r w:rsidR="00D91825" w:rsidRPr="000A6A34">
        <w:rPr>
          <w:rFonts w:cstheme="minorHAnsi"/>
        </w:rPr>
        <w:t>Kristen Curry</w:t>
      </w:r>
      <w:r w:rsidR="000A6A34" w:rsidRPr="000A6A34">
        <w:rPr>
          <w:rFonts w:cstheme="minorHAnsi"/>
          <w:vertAlign w:val="superscript"/>
        </w:rPr>
        <w:t>4</w:t>
      </w:r>
      <w:r w:rsidR="00D91825" w:rsidRPr="000A6A34">
        <w:rPr>
          <w:rFonts w:cstheme="minorHAnsi"/>
        </w:rPr>
        <w:t xml:space="preserve">, </w:t>
      </w:r>
      <w:r w:rsidR="00794A32" w:rsidRPr="000A6A34">
        <w:rPr>
          <w:rFonts w:cstheme="minorHAnsi"/>
        </w:rPr>
        <w:t>Elizabeth Vitalis</w:t>
      </w:r>
      <w:r w:rsidR="000A6A34" w:rsidRPr="000A6A34">
        <w:rPr>
          <w:rFonts w:cstheme="minorHAnsi"/>
          <w:vertAlign w:val="superscript"/>
        </w:rPr>
        <w:t>5</w:t>
      </w:r>
      <w:r w:rsidR="00794A32" w:rsidRPr="000A6A34">
        <w:rPr>
          <w:rFonts w:cstheme="minorHAnsi"/>
        </w:rPr>
        <w:t>, Todd Treangen</w:t>
      </w:r>
      <w:r w:rsidR="000A6A34" w:rsidRPr="000A6A34">
        <w:rPr>
          <w:rFonts w:cstheme="minorHAnsi"/>
          <w:vertAlign w:val="superscript"/>
        </w:rPr>
        <w:t>4</w:t>
      </w:r>
      <w:r w:rsidR="00794A32" w:rsidRPr="000A6A34">
        <w:rPr>
          <w:rFonts w:cstheme="minorHAnsi"/>
        </w:rPr>
        <w:t>, Kjersti Aagaard</w:t>
      </w:r>
      <w:r w:rsidR="00EB3727" w:rsidRPr="000A6A34">
        <w:rPr>
          <w:rFonts w:cstheme="minorHAnsi"/>
          <w:vertAlign w:val="superscript"/>
        </w:rPr>
        <w:t>1</w:t>
      </w:r>
      <w:r w:rsidR="00794A32" w:rsidRPr="000A6A34">
        <w:rPr>
          <w:rFonts w:cstheme="minorHAnsi"/>
        </w:rPr>
        <w:t>, Krista Ternus</w:t>
      </w:r>
      <w:r w:rsidR="00D91825" w:rsidRPr="000A6A34">
        <w:rPr>
          <w:rFonts w:cstheme="minorHAnsi"/>
          <w:vertAlign w:val="superscript"/>
        </w:rPr>
        <w:t>6</w:t>
      </w:r>
    </w:p>
    <w:p w14:paraId="5C8E1B3A" w14:textId="458F6C0D" w:rsidR="000A6A34" w:rsidRPr="00B760D7" w:rsidRDefault="00EB3727" w:rsidP="000A6A34">
      <w:pPr>
        <w:pStyle w:val="NormalWeb"/>
        <w:shd w:val="clear" w:color="auto" w:fill="FFFFFF"/>
        <w:spacing w:after="0"/>
        <w:rPr>
          <w:rFonts w:asciiTheme="minorHAnsi" w:hAnsiTheme="minorHAnsi" w:cstheme="minorHAnsi"/>
          <w:sz w:val="22"/>
          <w:szCs w:val="22"/>
        </w:rPr>
      </w:pPr>
      <w:r w:rsidRPr="000A6A34">
        <w:rPr>
          <w:rFonts w:asciiTheme="minorHAnsi" w:hAnsiTheme="minorHAnsi" w:cstheme="minorHAnsi"/>
          <w:sz w:val="22"/>
          <w:szCs w:val="22"/>
          <w:vertAlign w:val="superscript"/>
        </w:rPr>
        <w:t>1</w:t>
      </w:r>
      <w:r w:rsidRPr="000A6A34">
        <w:rPr>
          <w:rFonts w:asciiTheme="minorHAnsi" w:hAnsiTheme="minorHAnsi" w:cstheme="minorHAnsi"/>
          <w:sz w:val="22"/>
          <w:szCs w:val="22"/>
        </w:rPr>
        <w:t xml:space="preserve"> Department of Obstetrics and Gynecology, Division of Maternal-Fetal Medicine, Baylor College of Medicine and Texas Children's Hospital, Houston, TX, USA</w:t>
      </w:r>
      <w:r w:rsidR="00D91825" w:rsidRPr="000A6A34">
        <w:rPr>
          <w:rFonts w:asciiTheme="minorHAnsi" w:hAnsiTheme="minorHAnsi" w:cstheme="minorHAnsi"/>
          <w:sz w:val="22"/>
          <w:szCs w:val="22"/>
        </w:rPr>
        <w:t xml:space="preserve">. </w:t>
      </w:r>
      <w:r w:rsidR="00B760D7">
        <w:rPr>
          <w:rFonts w:asciiTheme="minorHAnsi" w:hAnsiTheme="minorHAnsi" w:cstheme="minorHAnsi"/>
          <w:sz w:val="22"/>
          <w:szCs w:val="22"/>
        </w:rPr>
        <w:br/>
      </w:r>
      <w:r w:rsidR="00D91825" w:rsidRPr="000A6A34"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 w:rsidR="00D91825" w:rsidRPr="000A6A34">
        <w:rPr>
          <w:rFonts w:asciiTheme="minorHAnsi" w:hAnsiTheme="minorHAnsi" w:cstheme="minorHAnsi"/>
          <w:sz w:val="22"/>
          <w:szCs w:val="22"/>
        </w:rPr>
        <w:t xml:space="preserve">NASA Ames Research Center, Blue Marble Space Institute of Science; Moffett Field, CA, USA, </w:t>
      </w:r>
      <w:r w:rsidR="00D91825" w:rsidRPr="000A6A34">
        <w:rPr>
          <w:rFonts w:asciiTheme="minorHAnsi" w:hAnsiTheme="minorHAnsi" w:cstheme="minorHAnsi"/>
          <w:b/>
          <w:bCs/>
          <w:sz w:val="22"/>
          <w:szCs w:val="22"/>
        </w:rPr>
        <w:t>SPACE</w:t>
      </w:r>
      <w:r w:rsidR="00D91825" w:rsidRPr="000A6A34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.</w:t>
      </w:r>
      <w:r w:rsidR="00B760D7">
        <w:rPr>
          <w:rFonts w:asciiTheme="minorHAnsi" w:hAnsiTheme="minorHAnsi" w:cstheme="minorHAnsi"/>
          <w:sz w:val="22"/>
          <w:szCs w:val="22"/>
        </w:rPr>
        <w:br/>
      </w:r>
      <w:r w:rsidR="00B760D7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="00B760D7" w:rsidRPr="00B760D7">
        <w:t xml:space="preserve"> </w:t>
      </w:r>
      <w:r w:rsidR="00B760D7" w:rsidRPr="00B760D7">
        <w:rPr>
          <w:rFonts w:asciiTheme="minorHAnsi" w:hAnsiTheme="minorHAnsi" w:cstheme="minorHAnsi"/>
          <w:sz w:val="22"/>
          <w:szCs w:val="22"/>
        </w:rPr>
        <w:t xml:space="preserve">Center for Translational Data </w:t>
      </w:r>
      <w:proofErr w:type="spellStart"/>
      <w:proofErr w:type="gramStart"/>
      <w:r w:rsidR="00B760D7" w:rsidRPr="00B760D7">
        <w:rPr>
          <w:rFonts w:asciiTheme="minorHAnsi" w:hAnsiTheme="minorHAnsi" w:cstheme="minorHAnsi"/>
          <w:sz w:val="22"/>
          <w:szCs w:val="22"/>
        </w:rPr>
        <w:t>Science</w:t>
      </w:r>
      <w:r w:rsidR="00B760D7">
        <w:rPr>
          <w:rFonts w:asciiTheme="minorHAnsi" w:hAnsiTheme="minorHAnsi" w:cstheme="minorHAnsi"/>
          <w:sz w:val="22"/>
          <w:szCs w:val="22"/>
        </w:rPr>
        <w:t>,University</w:t>
      </w:r>
      <w:proofErr w:type="spellEnd"/>
      <w:proofErr w:type="gramEnd"/>
      <w:r w:rsidR="00B760D7">
        <w:rPr>
          <w:rFonts w:asciiTheme="minorHAnsi" w:hAnsiTheme="minorHAnsi" w:cstheme="minorHAnsi"/>
          <w:sz w:val="22"/>
          <w:szCs w:val="22"/>
        </w:rPr>
        <w:t xml:space="preserve"> of Chicago,Chicago,IL,USA.</w:t>
      </w:r>
      <w:r w:rsidR="00B760D7">
        <w:rPr>
          <w:rFonts w:asciiTheme="minorHAnsi" w:hAnsiTheme="minorHAnsi" w:cstheme="minorHAnsi"/>
          <w:sz w:val="22"/>
          <w:szCs w:val="22"/>
        </w:rPr>
        <w:br/>
      </w:r>
      <w:r w:rsidR="00B760D7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0A6A34" w:rsidRP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Department of Computer Science, Rice University,</w:t>
      </w:r>
      <w:r w:rsid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0A6A34" w:rsidRP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Houston,</w:t>
      </w:r>
      <w:r w:rsid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0A6A34" w:rsidRP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TX,</w:t>
      </w:r>
      <w:r w:rsid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0A6A34" w:rsidRP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USA.</w:t>
      </w:r>
      <w:r w:rsidR="000A6A3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B760D7">
        <w:rPr>
          <w:rFonts w:asciiTheme="minorHAnsi" w:hAnsiTheme="minorHAnsi" w:cstheme="minorHAnsi"/>
          <w:sz w:val="22"/>
          <w:szCs w:val="22"/>
        </w:rPr>
        <w:br/>
      </w:r>
      <w:r w:rsidR="000A6A34" w:rsidRPr="000A6A34">
        <w:rPr>
          <w:rFonts w:asciiTheme="minorHAnsi" w:hAnsiTheme="minorHAnsi" w:cstheme="minorHAnsi"/>
          <w:sz w:val="22"/>
          <w:szCs w:val="22"/>
          <w:vertAlign w:val="superscript"/>
        </w:rPr>
        <w:t xml:space="preserve">5 </w:t>
      </w:r>
      <w:proofErr w:type="spellStart"/>
      <w:r w:rsidR="000A6A34" w:rsidRPr="000A6A34">
        <w:rPr>
          <w:rFonts w:asciiTheme="minorHAnsi" w:hAnsiTheme="minorHAnsi" w:cstheme="minorHAnsi"/>
          <w:sz w:val="22"/>
          <w:szCs w:val="22"/>
        </w:rPr>
        <w:t>Inscripta</w:t>
      </w:r>
      <w:proofErr w:type="spellEnd"/>
      <w:r w:rsidR="000A6A34" w:rsidRPr="000A6A34">
        <w:rPr>
          <w:rFonts w:asciiTheme="minorHAnsi" w:hAnsiTheme="minorHAnsi" w:cstheme="minorHAnsi"/>
          <w:sz w:val="22"/>
          <w:szCs w:val="22"/>
        </w:rPr>
        <w:t xml:space="preserve"> Inc, San Diego, USA.</w:t>
      </w:r>
      <w:r w:rsidR="000A6A34">
        <w:rPr>
          <w:rFonts w:asciiTheme="minorHAnsi" w:hAnsiTheme="minorHAnsi" w:cstheme="minorHAnsi"/>
          <w:sz w:val="22"/>
          <w:szCs w:val="22"/>
        </w:rPr>
        <w:t xml:space="preserve"> </w:t>
      </w:r>
      <w:r w:rsidR="00B760D7">
        <w:rPr>
          <w:rFonts w:asciiTheme="minorHAnsi" w:hAnsiTheme="minorHAnsi" w:cstheme="minorHAnsi"/>
          <w:sz w:val="22"/>
          <w:szCs w:val="22"/>
        </w:rPr>
        <w:br/>
      </w:r>
      <w:r w:rsidR="000A6A34" w:rsidRPr="000A6A34">
        <w:rPr>
          <w:rFonts w:asciiTheme="minorHAnsi" w:hAnsiTheme="minorHAnsi" w:cstheme="minorHAnsi"/>
          <w:sz w:val="22"/>
          <w:szCs w:val="22"/>
          <w:vertAlign w:val="superscript"/>
        </w:rPr>
        <w:t xml:space="preserve">6 </w:t>
      </w:r>
      <w:r w:rsidR="000A6A34" w:rsidRPr="000A6A34">
        <w:rPr>
          <w:rFonts w:asciiTheme="minorHAnsi" w:hAnsiTheme="minorHAnsi" w:cstheme="minorHAnsi"/>
          <w:color w:val="333333"/>
          <w:sz w:val="22"/>
          <w:szCs w:val="22"/>
        </w:rPr>
        <w:t>Signature Science, LLC,</w:t>
      </w:r>
      <w:r w:rsidR="000A6A3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0A6A34" w:rsidRPr="000A6A34">
        <w:rPr>
          <w:rFonts w:asciiTheme="minorHAnsi" w:hAnsiTheme="minorHAnsi" w:cstheme="minorHAnsi"/>
          <w:color w:val="333333"/>
          <w:sz w:val="22"/>
          <w:szCs w:val="22"/>
        </w:rPr>
        <w:t>Austin, TX, USA</w:t>
      </w:r>
    </w:p>
    <w:p w14:paraId="389DB58D" w14:textId="68EBD835" w:rsidR="003D256F" w:rsidRPr="00D91825" w:rsidRDefault="003D256F" w:rsidP="00D9182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01F1E"/>
          <w:sz w:val="22"/>
          <w:szCs w:val="22"/>
          <w:rPrChange w:id="0" w:author="Michael Jochum" w:date="2021-03-15T16:30:00Z">
            <w:rPr>
              <w:b/>
            </w:rPr>
          </w:rPrChange>
        </w:rPr>
      </w:pPr>
      <w:r w:rsidRPr="00D91825">
        <w:rPr>
          <w:rFonts w:asciiTheme="minorHAnsi" w:hAnsiTheme="minorHAnsi" w:cstheme="minorHAnsi"/>
          <w:color w:val="201F1E"/>
          <w:sz w:val="22"/>
          <w:szCs w:val="22"/>
          <w:rPrChange w:id="1" w:author="Michael Jochum" w:date="2021-03-15T16:30:00Z">
            <w:rPr>
              <w:b/>
            </w:rPr>
          </w:rPrChange>
        </w:rPr>
        <w:t>Abstract: </w:t>
      </w:r>
    </w:p>
    <w:p w14:paraId="154AAEE1" w14:textId="3E9C89C9" w:rsidR="003D256F" w:rsidRPr="00EB3727" w:rsidRDefault="003D256F" w:rsidP="003D256F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ins w:id="2" w:author="Michael Jochum" w:date="2021-03-15T16:30:00Z"/>
          <w:rFonts w:asciiTheme="minorHAnsi" w:hAnsiTheme="minorHAnsi" w:cstheme="minorHAnsi"/>
          <w:color w:val="201F1E"/>
          <w:sz w:val="22"/>
          <w:szCs w:val="22"/>
        </w:rPr>
      </w:pPr>
      <w:r w:rsidRPr="00D91825">
        <w:rPr>
          <w:rFonts w:asciiTheme="minorHAnsi" w:hAnsiTheme="minorHAnsi" w:cstheme="minorHAnsi"/>
          <w:color w:val="201F1E"/>
          <w:sz w:val="22"/>
          <w:szCs w:val="22"/>
          <w:rPrChange w:id="3" w:author="Michael Jochum" w:date="2021-03-15T16:30:00Z">
            <w:rPr/>
          </w:rPrChange>
        </w:rPr>
        <w:t xml:space="preserve">In order to better understand </w:t>
      </w:r>
      <w:r w:rsidRPr="00D91825">
        <w:rPr>
          <w:rFonts w:asciiTheme="minorHAnsi" w:hAnsiTheme="minorHAnsi" w:cstheme="minorHAnsi"/>
          <w:color w:val="201F1E"/>
          <w:sz w:val="22"/>
          <w:szCs w:val="22"/>
        </w:rPr>
        <w:t xml:space="preserve">the potential relationship between COVID-19 disease severity and microbial community dynamics / functional profiles from a </w:t>
      </w:r>
      <w:proofErr w:type="spellStart"/>
      <w:r w:rsidRPr="00D91825">
        <w:rPr>
          <w:rFonts w:asciiTheme="minorHAnsi" w:hAnsiTheme="minorHAnsi" w:cstheme="minorHAnsi"/>
          <w:color w:val="201F1E"/>
          <w:sz w:val="22"/>
          <w:szCs w:val="22"/>
        </w:rPr>
        <w:t>hologenome</w:t>
      </w:r>
      <w:proofErr w:type="spellEnd"/>
      <w:r w:rsidRPr="00D91825">
        <w:rPr>
          <w:rFonts w:asciiTheme="minorHAnsi" w:hAnsiTheme="minorHAnsi" w:cstheme="minorHAnsi"/>
          <w:color w:val="201F1E"/>
          <w:sz w:val="22"/>
          <w:szCs w:val="22"/>
        </w:rPr>
        <w:t xml:space="preserve"> standpoint, we conducted a multivariate comparison of publicly available human bronchoalveolar lavage fluid (BALF) metatranscriptomes samples amongst COVID-19 (</w:t>
      </w:r>
      <w:r w:rsidRPr="00D91825">
        <w:rPr>
          <w:rFonts w:asciiTheme="minorHAnsi" w:hAnsiTheme="minorHAnsi" w:cstheme="minorHAnsi"/>
          <w:i/>
          <w:color w:val="201F1E"/>
          <w:sz w:val="22"/>
          <w:szCs w:val="22"/>
        </w:rPr>
        <w:t>n</w:t>
      </w:r>
      <w:r w:rsidRPr="00D91825">
        <w:rPr>
          <w:rFonts w:asciiTheme="minorHAnsi" w:hAnsiTheme="minorHAnsi" w:cstheme="minorHAnsi"/>
          <w:color w:val="201F1E"/>
          <w:sz w:val="22"/>
          <w:szCs w:val="22"/>
        </w:rPr>
        <w:t>=48), community acquired pneumonia (</w:t>
      </w:r>
      <w:r w:rsidR="0099192D" w:rsidRPr="00D91825">
        <w:rPr>
          <w:rFonts w:asciiTheme="minorHAnsi" w:hAnsiTheme="minorHAnsi" w:cstheme="minorHAnsi"/>
          <w:sz w:val="22"/>
          <w:szCs w:val="22"/>
        </w:rPr>
        <w:t xml:space="preserve">CAP) </w:t>
      </w:r>
      <w:r w:rsidR="00CA31DE" w:rsidRPr="00D91825">
        <w:rPr>
          <w:rFonts w:asciiTheme="minorHAnsi" w:hAnsiTheme="minorHAnsi" w:cstheme="minorHAnsi"/>
          <w:sz w:val="22"/>
          <w:szCs w:val="22"/>
        </w:rPr>
        <w:t>(</w:t>
      </w:r>
      <w:r w:rsidRPr="00D91825">
        <w:rPr>
          <w:rFonts w:asciiTheme="minorHAnsi" w:hAnsiTheme="minorHAnsi" w:cstheme="minorHAnsi"/>
          <w:i/>
          <w:color w:val="201F1E"/>
          <w:sz w:val="22"/>
          <w:szCs w:val="22"/>
        </w:rPr>
        <w:t>n</w:t>
      </w:r>
      <w:r w:rsidRPr="00D91825">
        <w:rPr>
          <w:rFonts w:asciiTheme="minorHAnsi" w:hAnsiTheme="minorHAnsi" w:cstheme="minorHAnsi"/>
          <w:color w:val="201F1E"/>
          <w:sz w:val="22"/>
          <w:szCs w:val="22"/>
        </w:rPr>
        <w:t>=25), and uninfected patients (</w:t>
      </w:r>
      <w:r w:rsidRPr="00D91825">
        <w:rPr>
          <w:rFonts w:asciiTheme="minorHAnsi" w:hAnsiTheme="minorHAnsi" w:cstheme="minorHAnsi"/>
          <w:i/>
          <w:color w:val="201F1E"/>
          <w:sz w:val="22"/>
          <w:szCs w:val="22"/>
        </w:rPr>
        <w:t>n</w:t>
      </w:r>
      <w:r w:rsidRPr="00D91825">
        <w:rPr>
          <w:rFonts w:asciiTheme="minorHAnsi" w:hAnsiTheme="minorHAnsi" w:cstheme="minorHAnsi"/>
          <w:color w:val="201F1E"/>
          <w:sz w:val="22"/>
          <w:szCs w:val="22"/>
        </w:rPr>
        <w:t>=32).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 xml:space="preserve"> Our overarching hypothesis was that there is a potential informative relationship between the BALF microbiome and the severity </w:t>
      </w:r>
      <w:r w:rsidR="001209B5" w:rsidRPr="00EB3727">
        <w:rPr>
          <w:rFonts w:asciiTheme="minorHAnsi" w:hAnsiTheme="minorHAnsi" w:cstheme="minorHAnsi"/>
          <w:color w:val="201F1E"/>
          <w:sz w:val="22"/>
          <w:szCs w:val="22"/>
        </w:rPr>
        <w:t>of COVID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>-19 disease onset and progression. After read filtering and batch effect sample removal, the remaining SARS-CoV-2 viral and microbial reads were taxonomically classified (Kraken2), functionally characterized (</w:t>
      </w:r>
      <w:proofErr w:type="spellStart"/>
      <w:r w:rsidRPr="00EB3727">
        <w:rPr>
          <w:rFonts w:asciiTheme="minorHAnsi" w:hAnsiTheme="minorHAnsi" w:cstheme="minorHAnsi"/>
          <w:color w:val="201F1E"/>
          <w:sz w:val="22"/>
          <w:szCs w:val="22"/>
        </w:rPr>
        <w:t>SeqScreen</w:t>
      </w:r>
      <w:proofErr w:type="spellEnd"/>
      <w:r w:rsidRPr="00EB3727">
        <w:rPr>
          <w:rFonts w:asciiTheme="minorHAnsi" w:hAnsiTheme="minorHAnsi" w:cstheme="minorHAnsi"/>
          <w:color w:val="201F1E"/>
          <w:sz w:val="22"/>
          <w:szCs w:val="22"/>
        </w:rPr>
        <w:t xml:space="preserve">), and analyzed for multivariable associations with linear models (MaAsLin2) in association with the occurrence of COVID-19 disease and death. Among our cohort of n=105 subjects, there were n=48 with COVID-19 disease; </w:t>
      </w:r>
      <w:r w:rsidRPr="00EB3727">
        <w:rPr>
          <w:rFonts w:asciiTheme="minorHAnsi" w:hAnsiTheme="minorHAnsi" w:cstheme="minorHAnsi"/>
          <w:color w:val="201F1E"/>
          <w:sz w:val="22"/>
          <w:szCs w:val="22"/>
          <w:rPrChange w:id="4" w:author="Michael Jochum" w:date="2021-03-15T16:30:00Z">
            <w:rPr/>
          </w:rPrChange>
        </w:rPr>
        <w:t xml:space="preserve">deceased 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>comprised </w:t>
      </w:r>
      <w:r w:rsidRPr="00EB3727">
        <w:rPr>
          <w:rFonts w:asciiTheme="minorHAnsi" w:hAnsiTheme="minorHAnsi" w:cstheme="minorHAnsi"/>
          <w:i/>
          <w:color w:val="201F1E"/>
          <w:sz w:val="22"/>
          <w:szCs w:val="22"/>
        </w:rPr>
        <w:t>n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>=20 while survived were another </w:t>
      </w:r>
      <w:r w:rsidRPr="00EB3727">
        <w:rPr>
          <w:rFonts w:asciiTheme="minorHAnsi" w:hAnsiTheme="minorHAnsi" w:cstheme="minorHAnsi"/>
          <w:i/>
          <w:color w:val="201F1E"/>
          <w:sz w:val="22"/>
          <w:szCs w:val="22"/>
        </w:rPr>
        <w:t>n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 xml:space="preserve">=19). After controlling for differences in publication and study design, we observed significantly unique taxonomic and functional changes to the </w:t>
      </w:r>
      <w:proofErr w:type="spellStart"/>
      <w:r w:rsidRPr="00EB3727">
        <w:rPr>
          <w:rFonts w:asciiTheme="minorHAnsi" w:hAnsiTheme="minorHAnsi" w:cstheme="minorHAnsi"/>
          <w:color w:val="201F1E"/>
          <w:sz w:val="22"/>
          <w:szCs w:val="22"/>
        </w:rPr>
        <w:t>hologenome</w:t>
      </w:r>
      <w:proofErr w:type="spellEnd"/>
      <w:r w:rsidRPr="00EB3727">
        <w:rPr>
          <w:rFonts w:asciiTheme="minorHAnsi" w:hAnsiTheme="minorHAnsi" w:cstheme="minorHAnsi"/>
          <w:color w:val="201F1E"/>
          <w:sz w:val="22"/>
          <w:szCs w:val="22"/>
        </w:rPr>
        <w:t xml:space="preserve"> associated with COVID19 disease and death.  Specifically, we observed notable functional profiles </w:t>
      </w:r>
      <w:r w:rsidR="0099192D" w:rsidRPr="00EB3727">
        <w:rPr>
          <w:rFonts w:asciiTheme="minorHAnsi" w:hAnsiTheme="minorHAnsi" w:cstheme="minorHAnsi"/>
          <w:sz w:val="22"/>
          <w:szCs w:val="22"/>
        </w:rPr>
        <w:t xml:space="preserve">associated with lytic (hydrolase, endopeptidase, </w:t>
      </w:r>
      <w:proofErr w:type="spellStart"/>
      <w:r w:rsidR="0099192D" w:rsidRPr="00EB3727">
        <w:rPr>
          <w:rFonts w:asciiTheme="minorHAnsi" w:hAnsiTheme="minorHAnsi" w:cstheme="minorHAnsi"/>
          <w:sz w:val="22"/>
          <w:szCs w:val="22"/>
        </w:rPr>
        <w:t>nucleotidyltransferase</w:t>
      </w:r>
      <w:proofErr w:type="spellEnd"/>
      <w:r w:rsidR="0099192D" w:rsidRPr="00EB3727">
        <w:rPr>
          <w:rFonts w:asciiTheme="minorHAnsi" w:hAnsiTheme="minorHAnsi" w:cstheme="minorHAnsi"/>
          <w:sz w:val="22"/>
          <w:szCs w:val="22"/>
        </w:rPr>
        <w:t>) activity, phosphate/phosphorylation, and m</w:t>
      </w:r>
      <w:r w:rsidR="0099192D" w:rsidRPr="0099192D">
        <w:rPr>
          <w:rFonts w:asciiTheme="minorHAnsi" w:hAnsiTheme="minorHAnsi" w:cstheme="minorHAnsi"/>
          <w:sz w:val="22"/>
          <w:szCs w:val="22"/>
        </w:rPr>
        <w:t>etal ion binding (</w:t>
      </w:r>
      <w:r w:rsidR="005F476A" w:rsidRPr="00EB3727">
        <w:rPr>
          <w:rFonts w:asciiTheme="minorHAnsi" w:hAnsiTheme="minorHAnsi" w:cstheme="minorHAnsi"/>
          <w:sz w:val="22"/>
          <w:szCs w:val="22"/>
        </w:rPr>
        <w:t>M</w:t>
      </w:r>
      <w:r w:rsidR="0099192D" w:rsidRPr="0099192D">
        <w:rPr>
          <w:rFonts w:asciiTheme="minorHAnsi" w:hAnsiTheme="minorHAnsi" w:cstheme="minorHAnsi"/>
          <w:sz w:val="22"/>
          <w:szCs w:val="22"/>
        </w:rPr>
        <w:t>g,</w:t>
      </w:r>
      <w:r w:rsidR="005F476A" w:rsidRPr="00EB3727">
        <w:rPr>
          <w:rFonts w:asciiTheme="minorHAnsi" w:hAnsiTheme="minorHAnsi" w:cstheme="minorHAnsi"/>
          <w:sz w:val="22"/>
          <w:szCs w:val="22"/>
        </w:rPr>
        <w:t xml:space="preserve"> Z</w:t>
      </w:r>
      <w:r w:rsidR="0099192D" w:rsidRPr="0099192D">
        <w:rPr>
          <w:rFonts w:asciiTheme="minorHAnsi" w:hAnsiTheme="minorHAnsi" w:cstheme="minorHAnsi"/>
          <w:sz w:val="22"/>
          <w:szCs w:val="22"/>
        </w:rPr>
        <w:t>n)</w:t>
      </w:r>
      <w:r w:rsidR="0099192D" w:rsidRPr="00EB3727">
        <w:rPr>
          <w:rFonts w:asciiTheme="minorHAnsi" w:hAnsiTheme="minorHAnsi" w:cstheme="minorHAnsi"/>
          <w:sz w:val="22"/>
          <w:szCs w:val="22"/>
        </w:rPr>
        <w:t>,</w:t>
      </w:r>
      <w:r w:rsidRPr="00EB3727">
        <w:rPr>
          <w:rFonts w:asciiTheme="minorHAnsi" w:hAnsiTheme="minorHAnsi" w:cstheme="minorHAnsi"/>
          <w:color w:val="201F1E"/>
          <w:sz w:val="22"/>
          <w:szCs w:val="22"/>
        </w:rPr>
        <w:t xml:space="preserve"> which analysis of predicted proteins and gene ontology terms were predictive of outcome severity amongst COVID-19 profiles. Collectively, while this data does not speak to causality nor directionality of the association, it does demonstrate a significant relationship between the human microbiome and severity of COVID-19, rendering further testable hypotheses that warrant further investigation.</w:t>
      </w:r>
    </w:p>
    <w:p w14:paraId="0082D197" w14:textId="77777777" w:rsidR="007D61CB" w:rsidRPr="003D256F" w:rsidRDefault="007D61CB">
      <w:pPr>
        <w:rPr>
          <w:rFonts w:cstheme="minorHAnsi"/>
        </w:rPr>
        <w:pPrChange w:id="5" w:author="Michael Jochum" w:date="2021-03-15T16:30:00Z">
          <w:pPr>
            <w:spacing w:line="480" w:lineRule="auto"/>
            <w:jc w:val="both"/>
          </w:pPr>
        </w:pPrChange>
      </w:pPr>
    </w:p>
    <w:sectPr w:rsidR="007D61CB" w:rsidRPr="003D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C5769"/>
    <w:multiLevelType w:val="multilevel"/>
    <w:tmpl w:val="28E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Jochum">
    <w15:presenceInfo w15:providerId="Windows Live" w15:userId="8883876d26b07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6F"/>
    <w:rsid w:val="000A6A34"/>
    <w:rsid w:val="001209B5"/>
    <w:rsid w:val="001D6A44"/>
    <w:rsid w:val="003D256F"/>
    <w:rsid w:val="003E7E39"/>
    <w:rsid w:val="005F476A"/>
    <w:rsid w:val="006B7914"/>
    <w:rsid w:val="00713CD2"/>
    <w:rsid w:val="00765F7B"/>
    <w:rsid w:val="00777E1F"/>
    <w:rsid w:val="00794A32"/>
    <w:rsid w:val="007D61CB"/>
    <w:rsid w:val="008D61A2"/>
    <w:rsid w:val="009312C9"/>
    <w:rsid w:val="0099192D"/>
    <w:rsid w:val="009B16B3"/>
    <w:rsid w:val="00A94FB4"/>
    <w:rsid w:val="00B51183"/>
    <w:rsid w:val="00B760D7"/>
    <w:rsid w:val="00B9139F"/>
    <w:rsid w:val="00C2555F"/>
    <w:rsid w:val="00CA31DE"/>
    <w:rsid w:val="00CF0BB3"/>
    <w:rsid w:val="00D91825"/>
    <w:rsid w:val="00E75A68"/>
    <w:rsid w:val="00E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0B5E"/>
  <w15:chartTrackingRefBased/>
  <w15:docId w15:val="{CB24B6AA-45E1-4610-A2E8-EF05E570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NormalWeb">
    <w:name w:val="Normal (Web)"/>
    <w:basedOn w:val="Normal"/>
    <w:uiPriority w:val="99"/>
    <w:unhideWhenUsed/>
    <w:rsid w:val="003D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3</cp:revision>
  <dcterms:created xsi:type="dcterms:W3CDTF">2021-03-15T21:28:00Z</dcterms:created>
  <dcterms:modified xsi:type="dcterms:W3CDTF">2021-03-15T22:25:00Z</dcterms:modified>
</cp:coreProperties>
</file>