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BD02" w14:textId="77777777" w:rsidR="00F36B73" w:rsidRPr="00B3755C" w:rsidRDefault="00F36B73" w:rsidP="003E2ED5">
      <w:pPr>
        <w:spacing w:after="60" w:line="480" w:lineRule="auto"/>
        <w:jc w:val="center"/>
        <w:rPr>
          <w:rFonts w:ascii="Times New Roman" w:eastAsia="Times New Roman" w:hAnsi="Times New Roman" w:cs="Times New Roman"/>
          <w:sz w:val="28"/>
          <w:szCs w:val="28"/>
        </w:rPr>
      </w:pPr>
      <w:r w:rsidRPr="00B3755C">
        <w:rPr>
          <w:rFonts w:ascii="Calibri" w:eastAsia="Times New Roman" w:hAnsi="Calibri" w:cs="Calibri"/>
          <w:b/>
          <w:bCs/>
          <w:color w:val="000000"/>
          <w:sz w:val="28"/>
          <w:szCs w:val="28"/>
        </w:rPr>
        <w:t xml:space="preserve"> Analysis of Bronchoalveolar Lavage Fluid </w:t>
      </w:r>
      <w:proofErr w:type="spellStart"/>
      <w:r w:rsidRPr="00B3755C">
        <w:rPr>
          <w:rFonts w:ascii="Calibri" w:eastAsia="Times New Roman" w:hAnsi="Calibri" w:cs="Calibri"/>
          <w:b/>
          <w:bCs/>
          <w:color w:val="000000"/>
          <w:sz w:val="28"/>
          <w:szCs w:val="28"/>
        </w:rPr>
        <w:t>Metatranscriptomes</w:t>
      </w:r>
      <w:proofErr w:type="spellEnd"/>
      <w:r w:rsidRPr="00B3755C">
        <w:rPr>
          <w:rFonts w:ascii="Calibri" w:eastAsia="Times New Roman" w:hAnsi="Calibri" w:cs="Calibri"/>
          <w:b/>
          <w:bCs/>
          <w:color w:val="000000"/>
          <w:sz w:val="28"/>
          <w:szCs w:val="28"/>
        </w:rPr>
        <w:t xml:space="preserve"> Among Patients with COVID-19 Disease</w:t>
      </w:r>
    </w:p>
    <w:p w14:paraId="159E9FEA" w14:textId="77777777" w:rsidR="00F36B73" w:rsidRPr="00CE4BD9" w:rsidRDefault="00F36B73" w:rsidP="003E2ED5">
      <w:pPr>
        <w:spacing w:before="400" w:after="120" w:line="480" w:lineRule="auto"/>
        <w:outlineLvl w:val="0"/>
        <w:rPr>
          <w:rFonts w:ascii="Times New Roman" w:eastAsia="Times New Roman" w:hAnsi="Times New Roman" w:cs="Times New Roman"/>
          <w:b/>
          <w:bCs/>
          <w:kern w:val="36"/>
          <w:sz w:val="24"/>
          <w:szCs w:val="24"/>
        </w:rPr>
      </w:pPr>
      <w:r w:rsidRPr="00CE4BD9">
        <w:rPr>
          <w:rFonts w:ascii="Calibri" w:eastAsia="Times New Roman" w:hAnsi="Calibri" w:cs="Calibri"/>
          <w:b/>
          <w:bCs/>
          <w:color w:val="000000"/>
          <w:kern w:val="36"/>
          <w:sz w:val="24"/>
          <w:szCs w:val="24"/>
        </w:rPr>
        <w:t>Abstract</w:t>
      </w:r>
    </w:p>
    <w:p w14:paraId="4A038042" w14:textId="77777777" w:rsidR="00F36B73" w:rsidRPr="00CE4BD9" w:rsidRDefault="00F36B73" w:rsidP="003E2ED5">
      <w:pPr>
        <w:spacing w:before="400" w:after="120" w:line="480" w:lineRule="auto"/>
        <w:outlineLvl w:val="0"/>
        <w:rPr>
          <w:rFonts w:ascii="Times New Roman" w:eastAsia="Times New Roman" w:hAnsi="Times New Roman" w:cs="Times New Roman"/>
          <w:b/>
          <w:bCs/>
          <w:kern w:val="36"/>
          <w:sz w:val="24"/>
          <w:szCs w:val="24"/>
        </w:rPr>
      </w:pPr>
      <w:r w:rsidRPr="00CE4BD9">
        <w:rPr>
          <w:rFonts w:ascii="Calibri" w:eastAsia="Times New Roman" w:hAnsi="Calibri" w:cs="Calibri"/>
          <w:b/>
          <w:bCs/>
          <w:color w:val="000000"/>
          <w:kern w:val="36"/>
          <w:sz w:val="24"/>
          <w:szCs w:val="24"/>
        </w:rPr>
        <w:t>Introduction</w:t>
      </w:r>
    </w:p>
    <w:p w14:paraId="035C507A" w14:textId="77777777" w:rsidR="00F36B73" w:rsidRPr="00CE4BD9" w:rsidRDefault="00F36B73" w:rsidP="003E2ED5">
      <w:pPr>
        <w:spacing w:after="0" w:line="480" w:lineRule="auto"/>
        <w:jc w:val="both"/>
        <w:rPr>
          <w:rFonts w:ascii="Times New Roman" w:eastAsia="Times New Roman" w:hAnsi="Times New Roman" w:cs="Times New Roman"/>
          <w:sz w:val="24"/>
          <w:szCs w:val="24"/>
        </w:rPr>
      </w:pPr>
      <w:proofErr w:type="spellStart"/>
      <w:r w:rsidRPr="00CE4BD9">
        <w:rPr>
          <w:rFonts w:ascii="Calibri" w:eastAsia="Times New Roman" w:hAnsi="Calibri" w:cs="Calibri"/>
          <w:color w:val="000000"/>
          <w:sz w:val="24"/>
          <w:szCs w:val="24"/>
        </w:rPr>
        <w:t>Metatranscriptomes</w:t>
      </w:r>
      <w:proofErr w:type="spellEnd"/>
      <w:r w:rsidRPr="00CE4BD9">
        <w:rPr>
          <w:rFonts w:ascii="Calibri" w:eastAsia="Times New Roman" w:hAnsi="Calibri" w:cs="Calibri"/>
          <w:color w:val="000000"/>
          <w:sz w:val="24"/>
          <w:szCs w:val="24"/>
        </w:rPr>
        <w:t xml:space="preserve"> from diseased host tissues represent a rich source of information to evaluate the role of the microbiome in disease onset and progression. Early in the SARS-CoV-2 outbreak, scientists openly published </w:t>
      </w:r>
      <w:proofErr w:type="spellStart"/>
      <w:r w:rsidRPr="00CE4BD9">
        <w:rPr>
          <w:rFonts w:ascii="Calibri" w:eastAsia="Times New Roman" w:hAnsi="Calibri" w:cs="Calibri"/>
          <w:color w:val="000000"/>
          <w:sz w:val="24"/>
          <w:szCs w:val="24"/>
        </w:rPr>
        <w:t>metatranscriptome</w:t>
      </w:r>
      <w:proofErr w:type="spellEnd"/>
      <w:r w:rsidRPr="00CE4BD9">
        <w:rPr>
          <w:rFonts w:ascii="Calibri" w:eastAsia="Times New Roman" w:hAnsi="Calibri" w:cs="Calibri"/>
          <w:color w:val="000000"/>
          <w:sz w:val="24"/>
          <w:szCs w:val="24"/>
        </w:rPr>
        <w:t xml:space="preserve"> sequences from Bronchoalveolar Lavage Fluid (BALF) of patients with COVID-19 disease; however, limitations in the sample numbers and lack of uniformity in study designs across different laboratories prevented a robust statistical analysis from taking place. In this paper, we evaluate what insights can be drawn from these valuable samples early in an outbreak scenario, as well as what questions are not able to be answered.</w:t>
      </w:r>
    </w:p>
    <w:p w14:paraId="65FB1267" w14:textId="77777777" w:rsidR="00F36B73" w:rsidRPr="00CE4BD9" w:rsidRDefault="00F36B73" w:rsidP="003E2ED5">
      <w:pPr>
        <w:spacing w:line="480" w:lineRule="auto"/>
        <w:jc w:val="both"/>
        <w:rPr>
          <w:sz w:val="24"/>
          <w:szCs w:val="24"/>
        </w:rPr>
      </w:pPr>
    </w:p>
    <w:p w14:paraId="60F89559" w14:textId="55A54F88" w:rsidR="007D61CB" w:rsidRPr="00CE4BD9" w:rsidRDefault="00DC575C" w:rsidP="003E2ED5">
      <w:pPr>
        <w:spacing w:line="480" w:lineRule="auto"/>
        <w:jc w:val="both"/>
        <w:rPr>
          <w:b/>
          <w:bCs/>
          <w:sz w:val="24"/>
          <w:szCs w:val="24"/>
        </w:rPr>
      </w:pPr>
      <w:r w:rsidRPr="00CE4BD9">
        <w:rPr>
          <w:b/>
          <w:bCs/>
          <w:sz w:val="24"/>
          <w:szCs w:val="24"/>
        </w:rPr>
        <w:t>Methods</w:t>
      </w:r>
    </w:p>
    <w:p w14:paraId="0C8ECB2F" w14:textId="5B33B9C0" w:rsidR="003E2ED5" w:rsidRPr="00CE4BD9" w:rsidRDefault="00931C0D" w:rsidP="00E22037">
      <w:pPr>
        <w:spacing w:line="480" w:lineRule="auto"/>
        <w:jc w:val="both"/>
        <w:rPr>
          <w:i/>
          <w:iCs/>
          <w:sz w:val="24"/>
          <w:szCs w:val="24"/>
        </w:rPr>
      </w:pPr>
      <w:r w:rsidRPr="00CE4BD9">
        <w:rPr>
          <w:sz w:val="24"/>
          <w:szCs w:val="24"/>
          <w:highlight w:val="cyan"/>
        </w:rPr>
        <w:t>Supplemental Tables 1 and 2</w:t>
      </w:r>
      <w:r w:rsidRPr="00CE4BD9">
        <w:rPr>
          <w:sz w:val="24"/>
          <w:szCs w:val="24"/>
        </w:rPr>
        <w:t xml:space="preserve"> describe the publicly available Illumina reads that were downloaded from the National Center for Biotechnology Information</w:t>
      </w:r>
      <w:r w:rsidR="001F314C" w:rsidRPr="00CE4BD9">
        <w:rPr>
          <w:sz w:val="24"/>
          <w:szCs w:val="24"/>
        </w:rPr>
        <w:t xml:space="preserve"> (NCBI)</w:t>
      </w:r>
      <w:r w:rsidRPr="00CE4BD9">
        <w:rPr>
          <w:sz w:val="24"/>
          <w:szCs w:val="24"/>
        </w:rPr>
        <w:t xml:space="preserve"> Sequence Read Archive (SRA) or the </w:t>
      </w:r>
      <w:r w:rsidR="001F314C" w:rsidRPr="00CE4BD9">
        <w:rPr>
          <w:sz w:val="24"/>
          <w:szCs w:val="24"/>
        </w:rPr>
        <w:t xml:space="preserve">China National Center for Bioinformation (CNCB) </w:t>
      </w:r>
      <w:r w:rsidR="00DC1786" w:rsidRPr="00CE4BD9">
        <w:rPr>
          <w:sz w:val="24"/>
          <w:szCs w:val="24"/>
        </w:rPr>
        <w:t>National Genomics Data Center (NGDC</w:t>
      </w:r>
      <w:r w:rsidR="001F314C" w:rsidRPr="00CE4BD9">
        <w:rPr>
          <w:sz w:val="24"/>
          <w:szCs w:val="24"/>
        </w:rPr>
        <w:t>)</w:t>
      </w:r>
      <w:r w:rsidR="005F2C06" w:rsidRPr="00CE4BD9">
        <w:rPr>
          <w:sz w:val="24"/>
          <w:szCs w:val="24"/>
        </w:rPr>
        <w:t>, as well as the original publications where the clinical information was obtained for downstream analysis (</w:t>
      </w:r>
      <w:r w:rsidR="005F2C06" w:rsidRPr="00CE4BD9">
        <w:rPr>
          <w:sz w:val="24"/>
          <w:szCs w:val="24"/>
          <w:highlight w:val="yellow"/>
        </w:rPr>
        <w:t>1-8</w:t>
      </w:r>
      <w:r w:rsidR="005F2C06" w:rsidRPr="00CE4BD9">
        <w:rPr>
          <w:sz w:val="24"/>
          <w:szCs w:val="24"/>
        </w:rPr>
        <w:t>).</w:t>
      </w:r>
      <w:r w:rsidR="007834DF" w:rsidRPr="00CE4BD9">
        <w:rPr>
          <w:sz w:val="24"/>
          <w:szCs w:val="24"/>
        </w:rPr>
        <w:t xml:space="preserve"> </w:t>
      </w:r>
      <w:r w:rsidR="007E00DD" w:rsidRPr="00CE4BD9">
        <w:rPr>
          <w:sz w:val="24"/>
          <w:szCs w:val="24"/>
          <w:highlight w:val="cyan"/>
        </w:rPr>
        <w:t>Supplemental Table 3</w:t>
      </w:r>
      <w:r w:rsidR="007E00DD" w:rsidRPr="00CE4BD9">
        <w:rPr>
          <w:sz w:val="24"/>
          <w:szCs w:val="24"/>
        </w:rPr>
        <w:t xml:space="preserve"> lists the specific commands and additional details used for downstream analysis of the reads. </w:t>
      </w:r>
      <w:r w:rsidR="007834DF" w:rsidRPr="00CE4BD9">
        <w:rPr>
          <w:sz w:val="24"/>
          <w:szCs w:val="24"/>
        </w:rPr>
        <w:t xml:space="preserve">After the raw reads were downloaded, the quality of the reads </w:t>
      </w:r>
      <w:r w:rsidR="007834DF" w:rsidRPr="00CE4BD9">
        <w:rPr>
          <w:sz w:val="24"/>
          <w:szCs w:val="24"/>
        </w:rPr>
        <w:lastRenderedPageBreak/>
        <w:t xml:space="preserve">was assessed before and after trimming with </w:t>
      </w:r>
      <w:proofErr w:type="spellStart"/>
      <w:r w:rsidR="007834DF" w:rsidRPr="00CE4BD9">
        <w:rPr>
          <w:sz w:val="24"/>
          <w:szCs w:val="24"/>
        </w:rPr>
        <w:t>FastQC</w:t>
      </w:r>
      <w:proofErr w:type="spellEnd"/>
      <w:r w:rsidR="007834DF" w:rsidRPr="00CE4BD9">
        <w:rPr>
          <w:sz w:val="24"/>
          <w:szCs w:val="24"/>
        </w:rPr>
        <w:t xml:space="preserve"> </w:t>
      </w:r>
      <w:r w:rsidR="007E00DD" w:rsidRPr="00CE4BD9">
        <w:rPr>
          <w:sz w:val="24"/>
          <w:szCs w:val="24"/>
        </w:rPr>
        <w:t>(</w:t>
      </w:r>
      <w:r w:rsidR="007834DF" w:rsidRPr="00CE4BD9">
        <w:rPr>
          <w:sz w:val="24"/>
          <w:szCs w:val="24"/>
          <w:highlight w:val="yellow"/>
        </w:rPr>
        <w:t>9</w:t>
      </w:r>
      <w:r w:rsidR="007834DF" w:rsidRPr="00CE4BD9">
        <w:rPr>
          <w:sz w:val="24"/>
          <w:szCs w:val="24"/>
        </w:rPr>
        <w:t>)</w:t>
      </w:r>
      <w:r w:rsidR="007E00DD" w:rsidRPr="00CE4BD9">
        <w:rPr>
          <w:sz w:val="24"/>
          <w:szCs w:val="24"/>
        </w:rPr>
        <w:t xml:space="preserve"> and q</w:t>
      </w:r>
      <w:r w:rsidR="007834DF" w:rsidRPr="00CE4BD9">
        <w:rPr>
          <w:sz w:val="24"/>
          <w:szCs w:val="24"/>
        </w:rPr>
        <w:t xml:space="preserve">uality control was performed on the downloaded sequence reads with </w:t>
      </w:r>
      <w:proofErr w:type="spellStart"/>
      <w:r w:rsidR="007834DF" w:rsidRPr="00CE4BD9">
        <w:rPr>
          <w:sz w:val="24"/>
          <w:szCs w:val="24"/>
        </w:rPr>
        <w:t>Trimmomatic</w:t>
      </w:r>
      <w:proofErr w:type="spellEnd"/>
      <w:r w:rsidR="007834DF" w:rsidRPr="00CE4BD9">
        <w:rPr>
          <w:sz w:val="24"/>
          <w:szCs w:val="24"/>
        </w:rPr>
        <w:t xml:space="preserve"> (</w:t>
      </w:r>
      <w:r w:rsidR="007834DF" w:rsidRPr="00CE4BD9">
        <w:rPr>
          <w:sz w:val="24"/>
          <w:szCs w:val="24"/>
          <w:highlight w:val="yellow"/>
        </w:rPr>
        <w:t>10</w:t>
      </w:r>
      <w:r w:rsidR="007834DF" w:rsidRPr="00CE4BD9">
        <w:rPr>
          <w:sz w:val="24"/>
          <w:szCs w:val="24"/>
        </w:rPr>
        <w:t>).</w:t>
      </w:r>
      <w:r w:rsidR="007E00DD" w:rsidRPr="00CE4BD9">
        <w:rPr>
          <w:sz w:val="24"/>
          <w:szCs w:val="24"/>
        </w:rPr>
        <w:t xml:space="preserve"> To control </w:t>
      </w:r>
      <w:r w:rsidR="002A115A" w:rsidRPr="00CE4BD9">
        <w:rPr>
          <w:sz w:val="24"/>
          <w:szCs w:val="24"/>
        </w:rPr>
        <w:t>different</w:t>
      </w:r>
      <w:r w:rsidR="007E00DD" w:rsidRPr="00CE4BD9">
        <w:rPr>
          <w:sz w:val="24"/>
          <w:szCs w:val="24"/>
        </w:rPr>
        <w:t xml:space="preserve"> datasets being paired </w:t>
      </w:r>
      <w:r w:rsidR="002A115A" w:rsidRPr="00CE4BD9">
        <w:rPr>
          <w:sz w:val="24"/>
          <w:szCs w:val="24"/>
        </w:rPr>
        <w:t>or</w:t>
      </w:r>
      <w:r w:rsidR="007E00DD" w:rsidRPr="00CE4BD9">
        <w:rPr>
          <w:sz w:val="24"/>
          <w:szCs w:val="24"/>
        </w:rPr>
        <w:t xml:space="preserve"> single-end, all </w:t>
      </w:r>
      <w:r w:rsidR="00273B49" w:rsidRPr="00CE4BD9">
        <w:rPr>
          <w:sz w:val="24"/>
          <w:szCs w:val="24"/>
        </w:rPr>
        <w:t xml:space="preserve">paired-end </w:t>
      </w:r>
      <w:r w:rsidR="007E00DD" w:rsidRPr="00CE4BD9">
        <w:rPr>
          <w:sz w:val="24"/>
          <w:szCs w:val="24"/>
        </w:rPr>
        <w:t>reads were converted to single</w:t>
      </w:r>
      <w:r w:rsidR="00273B49" w:rsidRPr="00CE4BD9">
        <w:rPr>
          <w:sz w:val="24"/>
          <w:szCs w:val="24"/>
        </w:rPr>
        <w:t>-</w:t>
      </w:r>
      <w:r w:rsidR="007E00DD" w:rsidRPr="00CE4BD9">
        <w:rPr>
          <w:sz w:val="24"/>
          <w:szCs w:val="24"/>
        </w:rPr>
        <w:t xml:space="preserve">end </w:t>
      </w:r>
      <w:r w:rsidR="00273B49" w:rsidRPr="00CE4BD9">
        <w:rPr>
          <w:sz w:val="24"/>
          <w:szCs w:val="24"/>
        </w:rPr>
        <w:t>by merging</w:t>
      </w:r>
      <w:r w:rsidR="007E00DD" w:rsidRPr="00CE4BD9">
        <w:rPr>
          <w:sz w:val="24"/>
          <w:szCs w:val="24"/>
        </w:rPr>
        <w:t xml:space="preserve"> reads with flash (</w:t>
      </w:r>
      <w:r w:rsidR="007E00DD" w:rsidRPr="00CE4BD9">
        <w:rPr>
          <w:sz w:val="24"/>
          <w:szCs w:val="24"/>
          <w:highlight w:val="yellow"/>
        </w:rPr>
        <w:t>11</w:t>
      </w:r>
      <w:r w:rsidR="007E00DD" w:rsidRPr="00CE4BD9">
        <w:rPr>
          <w:sz w:val="24"/>
          <w:szCs w:val="24"/>
        </w:rPr>
        <w:t>)</w:t>
      </w:r>
      <w:r w:rsidR="00273B49" w:rsidRPr="00CE4BD9">
        <w:rPr>
          <w:sz w:val="24"/>
          <w:szCs w:val="24"/>
        </w:rPr>
        <w:t>, and</w:t>
      </w:r>
      <w:r w:rsidR="007E00DD" w:rsidRPr="00CE4BD9">
        <w:rPr>
          <w:sz w:val="24"/>
          <w:szCs w:val="24"/>
        </w:rPr>
        <w:t xml:space="preserve"> then</w:t>
      </w:r>
      <w:r w:rsidR="00127AF2" w:rsidRPr="00CE4BD9">
        <w:rPr>
          <w:sz w:val="24"/>
          <w:szCs w:val="24"/>
        </w:rPr>
        <w:t xml:space="preserve"> </w:t>
      </w:r>
      <w:r w:rsidR="002A115A" w:rsidRPr="00CE4BD9">
        <w:rPr>
          <w:sz w:val="24"/>
          <w:szCs w:val="24"/>
        </w:rPr>
        <w:t>all</w:t>
      </w:r>
      <w:r w:rsidR="007E00DD" w:rsidRPr="00CE4BD9">
        <w:rPr>
          <w:sz w:val="24"/>
          <w:szCs w:val="24"/>
        </w:rPr>
        <w:t xml:space="preserve"> merged and unmerged </w:t>
      </w:r>
      <w:r w:rsidR="002A115A" w:rsidRPr="00CE4BD9">
        <w:rPr>
          <w:sz w:val="24"/>
          <w:szCs w:val="24"/>
        </w:rPr>
        <w:t>forward reads</w:t>
      </w:r>
      <w:r w:rsidR="007E00DD" w:rsidRPr="00CE4BD9">
        <w:rPr>
          <w:sz w:val="24"/>
          <w:szCs w:val="24"/>
        </w:rPr>
        <w:t xml:space="preserve"> were combined</w:t>
      </w:r>
      <w:r w:rsidR="00273B49" w:rsidRPr="00CE4BD9">
        <w:rPr>
          <w:sz w:val="24"/>
          <w:szCs w:val="24"/>
        </w:rPr>
        <w:t xml:space="preserve"> into one file</w:t>
      </w:r>
      <w:r w:rsidR="007E00DD" w:rsidRPr="00CE4BD9">
        <w:rPr>
          <w:sz w:val="24"/>
          <w:szCs w:val="24"/>
        </w:rPr>
        <w:t xml:space="preserve"> after being processed with </w:t>
      </w:r>
      <w:proofErr w:type="spellStart"/>
      <w:r w:rsidR="007E00DD" w:rsidRPr="00CE4BD9">
        <w:rPr>
          <w:sz w:val="24"/>
          <w:szCs w:val="24"/>
        </w:rPr>
        <w:t>Trimmomatic</w:t>
      </w:r>
      <w:proofErr w:type="spellEnd"/>
      <w:r w:rsidR="007E00DD" w:rsidRPr="00CE4BD9">
        <w:rPr>
          <w:sz w:val="24"/>
          <w:szCs w:val="24"/>
        </w:rPr>
        <w:t>.  Human</w:t>
      </w:r>
      <w:r w:rsidR="00127AF2" w:rsidRPr="00CE4BD9">
        <w:rPr>
          <w:sz w:val="24"/>
          <w:szCs w:val="24"/>
        </w:rPr>
        <w:t xml:space="preserve"> and </w:t>
      </w:r>
      <w:proofErr w:type="spellStart"/>
      <w:r w:rsidR="00127AF2" w:rsidRPr="00CE4BD9">
        <w:rPr>
          <w:sz w:val="24"/>
          <w:szCs w:val="24"/>
        </w:rPr>
        <w:t>PhiX</w:t>
      </w:r>
      <w:proofErr w:type="spellEnd"/>
      <w:r w:rsidR="007E00DD" w:rsidRPr="00CE4BD9">
        <w:rPr>
          <w:sz w:val="24"/>
          <w:szCs w:val="24"/>
        </w:rPr>
        <w:t xml:space="preserve"> reads were filtered</w:t>
      </w:r>
      <w:r w:rsidR="00127AF2" w:rsidRPr="00CE4BD9">
        <w:rPr>
          <w:sz w:val="24"/>
          <w:szCs w:val="24"/>
        </w:rPr>
        <w:t xml:space="preserve"> out</w:t>
      </w:r>
      <w:r w:rsidR="007E00DD" w:rsidRPr="00CE4BD9">
        <w:rPr>
          <w:sz w:val="24"/>
          <w:szCs w:val="24"/>
        </w:rPr>
        <w:t xml:space="preserve"> with </w:t>
      </w:r>
      <w:r w:rsidR="00127AF2" w:rsidRPr="00CE4BD9">
        <w:rPr>
          <w:sz w:val="24"/>
          <w:szCs w:val="24"/>
        </w:rPr>
        <w:t xml:space="preserve">a custom </w:t>
      </w:r>
      <w:r w:rsidR="007E00DD" w:rsidRPr="00CE4BD9">
        <w:rPr>
          <w:sz w:val="24"/>
          <w:szCs w:val="24"/>
        </w:rPr>
        <w:t>Kraken2</w:t>
      </w:r>
      <w:r w:rsidR="00127AF2" w:rsidRPr="00CE4BD9">
        <w:rPr>
          <w:sz w:val="24"/>
          <w:szCs w:val="24"/>
        </w:rPr>
        <w:t xml:space="preserve"> database</w:t>
      </w:r>
      <w:r w:rsidR="007E00DD" w:rsidRPr="00CE4BD9">
        <w:rPr>
          <w:sz w:val="24"/>
          <w:szCs w:val="24"/>
        </w:rPr>
        <w:t xml:space="preserve"> (</w:t>
      </w:r>
      <w:r w:rsidR="007E00DD" w:rsidRPr="00CE4BD9">
        <w:rPr>
          <w:sz w:val="24"/>
          <w:szCs w:val="24"/>
          <w:highlight w:val="yellow"/>
        </w:rPr>
        <w:t>1</w:t>
      </w:r>
      <w:r w:rsidR="00273B49" w:rsidRPr="00CE4BD9">
        <w:rPr>
          <w:sz w:val="24"/>
          <w:szCs w:val="24"/>
          <w:highlight w:val="yellow"/>
        </w:rPr>
        <w:t>2</w:t>
      </w:r>
      <w:r w:rsidR="007E00DD" w:rsidRPr="00CE4BD9">
        <w:rPr>
          <w:sz w:val="24"/>
          <w:szCs w:val="24"/>
        </w:rPr>
        <w:t>) and low complexity sequences were</w:t>
      </w:r>
      <w:r w:rsidR="00127AF2" w:rsidRPr="00CE4BD9">
        <w:rPr>
          <w:sz w:val="24"/>
          <w:szCs w:val="24"/>
        </w:rPr>
        <w:t xml:space="preserve"> </w:t>
      </w:r>
      <w:r w:rsidR="007E00DD" w:rsidRPr="00CE4BD9">
        <w:rPr>
          <w:sz w:val="24"/>
          <w:szCs w:val="24"/>
        </w:rPr>
        <w:t xml:space="preserve">removed with </w:t>
      </w:r>
      <w:proofErr w:type="spellStart"/>
      <w:r w:rsidR="007E00DD" w:rsidRPr="00CE4BD9">
        <w:rPr>
          <w:sz w:val="24"/>
          <w:szCs w:val="24"/>
        </w:rPr>
        <w:t>fastp</w:t>
      </w:r>
      <w:proofErr w:type="spellEnd"/>
      <w:r w:rsidR="007E00DD" w:rsidRPr="00CE4BD9">
        <w:rPr>
          <w:sz w:val="24"/>
          <w:szCs w:val="24"/>
        </w:rPr>
        <w:t xml:space="preserve"> (</w:t>
      </w:r>
      <w:r w:rsidR="007E00DD" w:rsidRPr="00CE4BD9">
        <w:rPr>
          <w:sz w:val="24"/>
          <w:szCs w:val="24"/>
          <w:highlight w:val="yellow"/>
        </w:rPr>
        <w:t>1</w:t>
      </w:r>
      <w:r w:rsidR="00273B49" w:rsidRPr="00CE4BD9">
        <w:rPr>
          <w:sz w:val="24"/>
          <w:szCs w:val="24"/>
          <w:highlight w:val="yellow"/>
        </w:rPr>
        <w:t>3</w:t>
      </w:r>
      <w:r w:rsidR="007E00DD" w:rsidRPr="00CE4BD9">
        <w:rPr>
          <w:sz w:val="24"/>
          <w:szCs w:val="24"/>
        </w:rPr>
        <w:t xml:space="preserve">). Taxonomic analysis </w:t>
      </w:r>
      <w:r w:rsidR="00127AF2" w:rsidRPr="00CE4BD9">
        <w:rPr>
          <w:sz w:val="24"/>
          <w:szCs w:val="24"/>
        </w:rPr>
        <w:t xml:space="preserve">was </w:t>
      </w:r>
      <w:r w:rsidR="00A56694" w:rsidRPr="00CE4BD9">
        <w:rPr>
          <w:sz w:val="24"/>
          <w:szCs w:val="24"/>
        </w:rPr>
        <w:t xml:space="preserve">subsequently </w:t>
      </w:r>
      <w:r w:rsidR="00127AF2" w:rsidRPr="00CE4BD9">
        <w:rPr>
          <w:sz w:val="24"/>
          <w:szCs w:val="24"/>
        </w:rPr>
        <w:t xml:space="preserve">performed </w:t>
      </w:r>
      <w:r w:rsidR="007E00DD" w:rsidRPr="00CE4BD9">
        <w:rPr>
          <w:sz w:val="24"/>
          <w:szCs w:val="24"/>
        </w:rPr>
        <w:t>with Kraken2 (</w:t>
      </w:r>
      <w:r w:rsidR="007E00DD" w:rsidRPr="00CE4BD9">
        <w:rPr>
          <w:sz w:val="24"/>
          <w:szCs w:val="24"/>
          <w:highlight w:val="yellow"/>
        </w:rPr>
        <w:t>1</w:t>
      </w:r>
      <w:r w:rsidR="00127AF2" w:rsidRPr="00CE4BD9">
        <w:rPr>
          <w:sz w:val="24"/>
          <w:szCs w:val="24"/>
          <w:highlight w:val="yellow"/>
        </w:rPr>
        <w:t>2</w:t>
      </w:r>
      <w:r w:rsidR="007E00DD" w:rsidRPr="00CE4BD9">
        <w:rPr>
          <w:sz w:val="24"/>
          <w:szCs w:val="24"/>
        </w:rPr>
        <w:t>)</w:t>
      </w:r>
      <w:r w:rsidR="00127AF2" w:rsidRPr="00CE4BD9">
        <w:rPr>
          <w:sz w:val="24"/>
          <w:szCs w:val="24"/>
        </w:rPr>
        <w:t xml:space="preserve"> and</w:t>
      </w:r>
      <w:r w:rsidR="00A56694" w:rsidRPr="00CE4BD9">
        <w:rPr>
          <w:sz w:val="24"/>
          <w:szCs w:val="24"/>
        </w:rPr>
        <w:t xml:space="preserve"> the</w:t>
      </w:r>
      <w:r w:rsidR="00127AF2" w:rsidRPr="00CE4BD9">
        <w:rPr>
          <w:sz w:val="24"/>
          <w:szCs w:val="24"/>
        </w:rPr>
        <w:t xml:space="preserve"> </w:t>
      </w:r>
      <w:proofErr w:type="spellStart"/>
      <w:r w:rsidR="00A56694" w:rsidRPr="00CE4BD9">
        <w:rPr>
          <w:sz w:val="24"/>
          <w:szCs w:val="24"/>
        </w:rPr>
        <w:t>decontam</w:t>
      </w:r>
      <w:proofErr w:type="spellEnd"/>
      <w:r w:rsidR="00A56694" w:rsidRPr="00CE4BD9">
        <w:rPr>
          <w:sz w:val="24"/>
          <w:szCs w:val="24"/>
        </w:rPr>
        <w:t xml:space="preserve"> package</w:t>
      </w:r>
      <w:r w:rsidR="002A115A" w:rsidRPr="00CE4BD9">
        <w:rPr>
          <w:sz w:val="24"/>
          <w:szCs w:val="24"/>
        </w:rPr>
        <w:t xml:space="preserve"> was employed to identify potential contaminating organisms</w:t>
      </w:r>
      <w:r w:rsidR="00A56694" w:rsidRPr="00CE4BD9">
        <w:rPr>
          <w:sz w:val="24"/>
          <w:szCs w:val="24"/>
        </w:rPr>
        <w:t xml:space="preserve"> (</w:t>
      </w:r>
      <w:r w:rsidR="00A56694" w:rsidRPr="00CE4BD9">
        <w:rPr>
          <w:sz w:val="24"/>
          <w:szCs w:val="24"/>
          <w:highlight w:val="yellow"/>
        </w:rPr>
        <w:t>14</w:t>
      </w:r>
      <w:r w:rsidR="00A56694" w:rsidRPr="00CE4BD9">
        <w:rPr>
          <w:sz w:val="24"/>
          <w:szCs w:val="24"/>
        </w:rPr>
        <w:t>). The processed</w:t>
      </w:r>
      <w:r w:rsidR="00BD14E3" w:rsidRPr="00CE4BD9">
        <w:rPr>
          <w:sz w:val="24"/>
          <w:szCs w:val="24"/>
        </w:rPr>
        <w:t xml:space="preserve"> </w:t>
      </w:r>
      <w:proofErr w:type="spellStart"/>
      <w:r w:rsidR="00BD14E3" w:rsidRPr="00CE4BD9">
        <w:rPr>
          <w:sz w:val="24"/>
          <w:szCs w:val="24"/>
        </w:rPr>
        <w:t>fastq</w:t>
      </w:r>
      <w:proofErr w:type="spellEnd"/>
      <w:r w:rsidR="00A56694" w:rsidRPr="00CE4BD9">
        <w:rPr>
          <w:sz w:val="24"/>
          <w:szCs w:val="24"/>
        </w:rPr>
        <w:t xml:space="preserve"> datasets </w:t>
      </w:r>
      <w:r w:rsidR="002A115A" w:rsidRPr="00CE4BD9">
        <w:rPr>
          <w:sz w:val="24"/>
          <w:szCs w:val="24"/>
        </w:rPr>
        <w:t xml:space="preserve">with </w:t>
      </w:r>
      <w:r w:rsidR="00A56694" w:rsidRPr="00CE4BD9">
        <w:rPr>
          <w:sz w:val="24"/>
          <w:szCs w:val="24"/>
        </w:rPr>
        <w:t xml:space="preserve">human and </w:t>
      </w:r>
      <w:proofErr w:type="spellStart"/>
      <w:r w:rsidR="00A56694" w:rsidRPr="00CE4BD9">
        <w:rPr>
          <w:sz w:val="24"/>
          <w:szCs w:val="24"/>
        </w:rPr>
        <w:t>PhiX</w:t>
      </w:r>
      <w:proofErr w:type="spellEnd"/>
      <w:r w:rsidR="00A56694" w:rsidRPr="00CE4BD9">
        <w:rPr>
          <w:sz w:val="24"/>
          <w:szCs w:val="24"/>
        </w:rPr>
        <w:t xml:space="preserve"> reads removed were</w:t>
      </w:r>
      <w:r w:rsidR="00BD14E3" w:rsidRPr="00CE4BD9">
        <w:rPr>
          <w:sz w:val="24"/>
          <w:szCs w:val="24"/>
        </w:rPr>
        <w:t xml:space="preserve"> converted to </w:t>
      </w:r>
      <w:proofErr w:type="spellStart"/>
      <w:r w:rsidR="00BD14E3" w:rsidRPr="00CE4BD9">
        <w:rPr>
          <w:sz w:val="24"/>
          <w:szCs w:val="24"/>
        </w:rPr>
        <w:t>fasta</w:t>
      </w:r>
      <w:proofErr w:type="spellEnd"/>
      <w:r w:rsidR="00BD14E3" w:rsidRPr="00CE4BD9">
        <w:rPr>
          <w:sz w:val="24"/>
          <w:szCs w:val="24"/>
        </w:rPr>
        <w:t xml:space="preserve"> files and </w:t>
      </w:r>
      <w:r w:rsidR="00A56694" w:rsidRPr="00CE4BD9">
        <w:rPr>
          <w:sz w:val="24"/>
          <w:szCs w:val="24"/>
        </w:rPr>
        <w:t xml:space="preserve">analyzed with </w:t>
      </w:r>
      <w:proofErr w:type="spellStart"/>
      <w:r w:rsidR="00A56694" w:rsidRPr="00CE4BD9">
        <w:rPr>
          <w:sz w:val="24"/>
          <w:szCs w:val="24"/>
        </w:rPr>
        <w:t>SeqScreen</w:t>
      </w:r>
      <w:proofErr w:type="spellEnd"/>
      <w:r w:rsidR="00A56694" w:rsidRPr="00CE4BD9">
        <w:rPr>
          <w:sz w:val="24"/>
          <w:szCs w:val="24"/>
        </w:rPr>
        <w:t xml:space="preserve"> (</w:t>
      </w:r>
      <w:r w:rsidR="00A56694" w:rsidRPr="00CE4BD9">
        <w:rPr>
          <w:sz w:val="24"/>
          <w:szCs w:val="24"/>
          <w:highlight w:val="yellow"/>
        </w:rPr>
        <w:t>15</w:t>
      </w:r>
      <w:r w:rsidR="00A56694" w:rsidRPr="00CE4BD9">
        <w:rPr>
          <w:sz w:val="24"/>
          <w:szCs w:val="24"/>
        </w:rPr>
        <w:t>) to obtain a list of</w:t>
      </w:r>
      <w:r w:rsidR="00682F88" w:rsidRPr="00CE4BD9">
        <w:rPr>
          <w:sz w:val="24"/>
          <w:szCs w:val="24"/>
        </w:rPr>
        <w:t xml:space="preserve"> </w:t>
      </w:r>
      <w:r w:rsidR="00BF5C5D" w:rsidRPr="00CE4BD9">
        <w:rPr>
          <w:sz w:val="24"/>
          <w:szCs w:val="24"/>
        </w:rPr>
        <w:t xml:space="preserve">leaf node </w:t>
      </w:r>
      <w:r w:rsidR="00682F88" w:rsidRPr="00CE4BD9">
        <w:rPr>
          <w:sz w:val="24"/>
          <w:szCs w:val="24"/>
        </w:rPr>
        <w:t>molecular function and biological process</w:t>
      </w:r>
      <w:r w:rsidR="00A56694" w:rsidRPr="00CE4BD9">
        <w:rPr>
          <w:sz w:val="24"/>
          <w:szCs w:val="24"/>
        </w:rPr>
        <w:t xml:space="preserve"> </w:t>
      </w:r>
      <w:r w:rsidR="00BF5C5D" w:rsidRPr="00CE4BD9">
        <w:rPr>
          <w:sz w:val="24"/>
          <w:szCs w:val="24"/>
        </w:rPr>
        <w:t>Gene Ontology (GO)</w:t>
      </w:r>
      <w:r w:rsidR="00A56694" w:rsidRPr="00CE4BD9">
        <w:rPr>
          <w:sz w:val="24"/>
          <w:szCs w:val="24"/>
        </w:rPr>
        <w:t xml:space="preserve"> terms </w:t>
      </w:r>
      <w:r w:rsidR="00E22037" w:rsidRPr="00CE4BD9">
        <w:rPr>
          <w:sz w:val="24"/>
          <w:szCs w:val="24"/>
        </w:rPr>
        <w:t xml:space="preserve">and proteins </w:t>
      </w:r>
      <w:r w:rsidR="00A56694" w:rsidRPr="00CE4BD9">
        <w:rPr>
          <w:sz w:val="24"/>
          <w:szCs w:val="24"/>
        </w:rPr>
        <w:t xml:space="preserve">present within </w:t>
      </w:r>
      <w:r w:rsidR="002A115A" w:rsidRPr="00CE4BD9">
        <w:rPr>
          <w:sz w:val="24"/>
          <w:szCs w:val="24"/>
        </w:rPr>
        <w:t>each of the</w:t>
      </w:r>
      <w:r w:rsidR="00A56694" w:rsidRPr="00CE4BD9">
        <w:rPr>
          <w:sz w:val="24"/>
          <w:szCs w:val="24"/>
        </w:rPr>
        <w:t xml:space="preserve"> sample</w:t>
      </w:r>
      <w:r w:rsidR="002A115A" w:rsidRPr="00CE4BD9">
        <w:rPr>
          <w:sz w:val="24"/>
          <w:szCs w:val="24"/>
        </w:rPr>
        <w:t>s</w:t>
      </w:r>
      <w:r w:rsidR="00A56694" w:rsidRPr="00CE4BD9">
        <w:rPr>
          <w:sz w:val="24"/>
          <w:szCs w:val="24"/>
        </w:rPr>
        <w:t>.</w:t>
      </w:r>
      <w:r w:rsidR="0007520D" w:rsidRPr="00CE4BD9">
        <w:rPr>
          <w:sz w:val="24"/>
          <w:szCs w:val="24"/>
        </w:rPr>
        <w:t xml:space="preserve"> </w:t>
      </w:r>
      <w:r w:rsidR="00BF5C5D" w:rsidRPr="00CE4BD9">
        <w:rPr>
          <w:sz w:val="24"/>
          <w:szCs w:val="24"/>
        </w:rPr>
        <w:t xml:space="preserve">The </w:t>
      </w:r>
      <w:proofErr w:type="spellStart"/>
      <w:r w:rsidR="00CA3084" w:rsidRPr="00CE4BD9">
        <w:rPr>
          <w:sz w:val="24"/>
          <w:szCs w:val="24"/>
        </w:rPr>
        <w:t>CoV</w:t>
      </w:r>
      <w:proofErr w:type="spellEnd"/>
      <w:r w:rsidR="00CA3084" w:rsidRPr="00CE4BD9">
        <w:rPr>
          <w:sz w:val="24"/>
          <w:szCs w:val="24"/>
        </w:rPr>
        <w:t xml:space="preserve">-IRT-Micro </w:t>
      </w:r>
      <w:proofErr w:type="spellStart"/>
      <w:r w:rsidR="00CA3084" w:rsidRPr="00CE4BD9">
        <w:rPr>
          <w:sz w:val="24"/>
          <w:szCs w:val="24"/>
        </w:rPr>
        <w:t>conda</w:t>
      </w:r>
      <w:proofErr w:type="spellEnd"/>
      <w:r w:rsidR="00CA3084" w:rsidRPr="00CE4BD9">
        <w:rPr>
          <w:sz w:val="24"/>
          <w:szCs w:val="24"/>
        </w:rPr>
        <w:t xml:space="preserve"> package </w:t>
      </w:r>
      <w:r w:rsidR="00BF5C5D" w:rsidRPr="00CE4BD9">
        <w:rPr>
          <w:sz w:val="24"/>
          <w:szCs w:val="24"/>
        </w:rPr>
        <w:t>(</w:t>
      </w:r>
      <w:r w:rsidR="00BF5C5D" w:rsidRPr="00CE4BD9">
        <w:rPr>
          <w:sz w:val="24"/>
          <w:szCs w:val="24"/>
          <w:highlight w:val="yellow"/>
        </w:rPr>
        <w:t>16</w:t>
      </w:r>
      <w:r w:rsidR="00BF5C5D" w:rsidRPr="00CE4BD9">
        <w:rPr>
          <w:sz w:val="24"/>
          <w:szCs w:val="24"/>
        </w:rPr>
        <w:t>)</w:t>
      </w:r>
      <w:r w:rsidR="00CA3084" w:rsidRPr="00CE4BD9">
        <w:rPr>
          <w:sz w:val="24"/>
          <w:szCs w:val="24"/>
        </w:rPr>
        <w:t xml:space="preserve"> was used to</w:t>
      </w:r>
      <w:r w:rsidR="00BF5C5D" w:rsidRPr="00CE4BD9">
        <w:rPr>
          <w:sz w:val="24"/>
          <w:szCs w:val="24"/>
        </w:rPr>
        <w:t xml:space="preserve"> </w:t>
      </w:r>
      <w:r w:rsidR="00CA3084" w:rsidRPr="00CE4BD9">
        <w:rPr>
          <w:sz w:val="24"/>
          <w:szCs w:val="24"/>
        </w:rPr>
        <w:t xml:space="preserve">propagate parent GO terms, parse GO terms by kingdom-level domains, </w:t>
      </w:r>
      <w:r w:rsidR="00E22037" w:rsidRPr="00CE4BD9">
        <w:rPr>
          <w:sz w:val="24"/>
          <w:szCs w:val="24"/>
        </w:rPr>
        <w:t xml:space="preserve">and summarize Kraken2 </w:t>
      </w:r>
      <w:r w:rsidR="00CE4BD9" w:rsidRPr="00CE4BD9">
        <w:rPr>
          <w:sz w:val="24"/>
          <w:szCs w:val="24"/>
        </w:rPr>
        <w:t xml:space="preserve">taxonomic </w:t>
      </w:r>
      <w:r w:rsidR="00E22037" w:rsidRPr="00CE4BD9">
        <w:rPr>
          <w:sz w:val="24"/>
          <w:szCs w:val="24"/>
        </w:rPr>
        <w:t>results and</w:t>
      </w:r>
      <w:r w:rsidR="00CE4BD9" w:rsidRPr="00CE4BD9">
        <w:rPr>
          <w:sz w:val="24"/>
          <w:szCs w:val="24"/>
        </w:rPr>
        <w:t xml:space="preserve"> </w:t>
      </w:r>
      <w:proofErr w:type="spellStart"/>
      <w:r w:rsidR="00CE4BD9" w:rsidRPr="00CE4BD9">
        <w:rPr>
          <w:sz w:val="24"/>
          <w:szCs w:val="24"/>
        </w:rPr>
        <w:t>SeqScreen</w:t>
      </w:r>
      <w:proofErr w:type="spellEnd"/>
      <w:r w:rsidR="00CE4BD9" w:rsidRPr="00CE4BD9">
        <w:rPr>
          <w:sz w:val="24"/>
          <w:szCs w:val="24"/>
        </w:rPr>
        <w:t>-reported</w:t>
      </w:r>
      <w:r w:rsidR="00E22037" w:rsidRPr="00CE4BD9">
        <w:rPr>
          <w:sz w:val="24"/>
          <w:szCs w:val="24"/>
        </w:rPr>
        <w:t xml:space="preserve"> </w:t>
      </w:r>
      <w:r w:rsidR="00CE4BD9" w:rsidRPr="00CE4BD9">
        <w:rPr>
          <w:sz w:val="24"/>
          <w:szCs w:val="24"/>
        </w:rPr>
        <w:t>protein identifiers</w:t>
      </w:r>
      <w:r w:rsidR="00E22037" w:rsidRPr="00CE4BD9">
        <w:rPr>
          <w:sz w:val="24"/>
          <w:szCs w:val="24"/>
        </w:rPr>
        <w:t xml:space="preserve">. </w:t>
      </w:r>
    </w:p>
    <w:p w14:paraId="779C33C9" w14:textId="75E2D97B" w:rsidR="00DC575C" w:rsidRPr="00CE4BD9" w:rsidRDefault="00F36B73" w:rsidP="003E2ED5">
      <w:pPr>
        <w:pStyle w:val="EndNoteBibliography"/>
        <w:spacing w:line="480" w:lineRule="auto"/>
        <w:jc w:val="both"/>
        <w:rPr>
          <w:sz w:val="24"/>
          <w:szCs w:val="24"/>
        </w:rPr>
      </w:pPr>
      <w:r w:rsidRPr="00CE4BD9">
        <w:rPr>
          <w:sz w:val="24"/>
          <w:szCs w:val="24"/>
        </w:rPr>
        <w:t>Parent</w:t>
      </w:r>
      <w:r w:rsidR="006341AD" w:rsidRPr="00CE4BD9">
        <w:rPr>
          <w:sz w:val="24"/>
          <w:szCs w:val="24"/>
        </w:rPr>
        <w:t>-</w:t>
      </w:r>
      <w:r w:rsidRPr="00CE4BD9">
        <w:rPr>
          <w:sz w:val="24"/>
          <w:szCs w:val="24"/>
        </w:rPr>
        <w:t xml:space="preserve">propagated </w:t>
      </w:r>
      <w:r w:rsidR="006341AD" w:rsidRPr="00CE4BD9">
        <w:rPr>
          <w:sz w:val="24"/>
          <w:szCs w:val="24"/>
        </w:rPr>
        <w:t>GO term counts for all domains other than eukaroytes</w:t>
      </w:r>
      <w:r w:rsidR="003E2ED5" w:rsidRPr="00CE4BD9">
        <w:rPr>
          <w:sz w:val="24"/>
          <w:szCs w:val="24"/>
        </w:rPr>
        <w:t xml:space="preserve"> were imported</w:t>
      </w:r>
      <w:r w:rsidRPr="00CE4BD9">
        <w:rPr>
          <w:sz w:val="24"/>
          <w:szCs w:val="24"/>
        </w:rPr>
        <w:t xml:space="preserve"> into a working </w:t>
      </w:r>
      <w:r w:rsidR="006737EF" w:rsidRPr="00CE4BD9">
        <w:rPr>
          <w:sz w:val="24"/>
          <w:szCs w:val="24"/>
        </w:rPr>
        <w:t>phyloseq</w:t>
      </w:r>
      <w:r w:rsidR="003E2ED5" w:rsidRPr="00CE4BD9">
        <w:rPr>
          <w:sz w:val="24"/>
          <w:szCs w:val="24"/>
        </w:rPr>
        <w:t xml:space="preserve"> </w:t>
      </w:r>
      <w:r w:rsidR="006341AD" w:rsidRPr="00CE4BD9">
        <w:rPr>
          <w:sz w:val="24"/>
          <w:szCs w:val="24"/>
        </w:rPr>
        <w:t>(</w:t>
      </w:r>
      <w:r w:rsidR="006341AD" w:rsidRPr="00CE4BD9">
        <w:rPr>
          <w:sz w:val="24"/>
          <w:szCs w:val="24"/>
          <w:highlight w:val="yellow"/>
        </w:rPr>
        <w:t>17</w:t>
      </w:r>
      <w:r w:rsidR="006341AD" w:rsidRPr="00CE4BD9">
        <w:rPr>
          <w:sz w:val="24"/>
          <w:szCs w:val="24"/>
        </w:rPr>
        <w:t xml:space="preserve">) </w:t>
      </w:r>
      <w:r w:rsidRPr="00CE4BD9">
        <w:rPr>
          <w:sz w:val="24"/>
          <w:szCs w:val="24"/>
        </w:rPr>
        <w:t>object</w:t>
      </w:r>
      <w:r w:rsidR="00CE4BD9" w:rsidRPr="00CE4BD9">
        <w:rPr>
          <w:sz w:val="24"/>
          <w:szCs w:val="24"/>
        </w:rPr>
        <w:t>,</w:t>
      </w:r>
      <w:r w:rsidRPr="00CE4BD9">
        <w:rPr>
          <w:sz w:val="24"/>
          <w:szCs w:val="24"/>
        </w:rPr>
        <w:t xml:space="preserve"> alongside collected </w:t>
      </w:r>
      <w:r w:rsidR="006737EF" w:rsidRPr="00CE4BD9">
        <w:rPr>
          <w:sz w:val="24"/>
          <w:szCs w:val="24"/>
        </w:rPr>
        <w:t xml:space="preserve">and curated </w:t>
      </w:r>
      <w:r w:rsidR="00CE4BD9" w:rsidRPr="00CE4BD9">
        <w:rPr>
          <w:sz w:val="24"/>
          <w:szCs w:val="24"/>
        </w:rPr>
        <w:t xml:space="preserve">clinical </w:t>
      </w:r>
      <w:r w:rsidRPr="00CE4BD9">
        <w:rPr>
          <w:sz w:val="24"/>
          <w:szCs w:val="24"/>
        </w:rPr>
        <w:t>metadata</w:t>
      </w:r>
      <w:r w:rsidR="003E2ED5" w:rsidRPr="00CE4BD9">
        <w:rPr>
          <w:sz w:val="24"/>
          <w:szCs w:val="24"/>
        </w:rPr>
        <w:t xml:space="preserve"> using R 4.03</w:t>
      </w:r>
      <w:r w:rsidR="00CE4BD9" w:rsidRPr="00CE4BD9">
        <w:rPr>
          <w:sz w:val="24"/>
          <w:szCs w:val="24"/>
        </w:rPr>
        <w:t xml:space="preserve"> (</w:t>
      </w:r>
      <w:r w:rsidR="00CE4BD9" w:rsidRPr="00CE4BD9">
        <w:rPr>
          <w:sz w:val="24"/>
          <w:szCs w:val="24"/>
          <w:highlight w:val="yellow"/>
        </w:rPr>
        <w:t>18</w:t>
      </w:r>
      <w:r w:rsidR="00CE4BD9" w:rsidRPr="00CE4BD9">
        <w:rPr>
          <w:sz w:val="24"/>
          <w:szCs w:val="24"/>
        </w:rPr>
        <w:t>)</w:t>
      </w:r>
      <w:r w:rsidRPr="00CE4BD9">
        <w:rPr>
          <w:sz w:val="24"/>
          <w:szCs w:val="24"/>
        </w:rPr>
        <w:t>.  Samples types</w:t>
      </w:r>
      <w:r w:rsidR="00CE4BD9" w:rsidRPr="00CE4BD9">
        <w:rPr>
          <w:sz w:val="24"/>
          <w:szCs w:val="24"/>
        </w:rPr>
        <w:t xml:space="preserve"> of</w:t>
      </w:r>
      <w:r w:rsidRPr="00CE4BD9">
        <w:rPr>
          <w:sz w:val="24"/>
          <w:szCs w:val="24"/>
        </w:rPr>
        <w:t xml:space="preserve"> “unknown”</w:t>
      </w:r>
      <w:r w:rsidR="00CE4BD9" w:rsidRPr="00CE4BD9">
        <w:rPr>
          <w:sz w:val="24"/>
          <w:szCs w:val="24"/>
        </w:rPr>
        <w:t>,</w:t>
      </w:r>
      <w:r w:rsidRPr="00CE4BD9">
        <w:rPr>
          <w:sz w:val="24"/>
          <w:szCs w:val="24"/>
        </w:rPr>
        <w:t xml:space="preserve"> “</w:t>
      </w:r>
      <w:r w:rsidR="00CE4BD9" w:rsidRPr="00CE4BD9">
        <w:rPr>
          <w:sz w:val="24"/>
          <w:szCs w:val="24"/>
        </w:rPr>
        <w:t>s</w:t>
      </w:r>
      <w:r w:rsidRPr="00CE4BD9">
        <w:rPr>
          <w:sz w:val="24"/>
          <w:szCs w:val="24"/>
        </w:rPr>
        <w:t xml:space="preserve">ick”, and </w:t>
      </w:r>
      <w:r w:rsidR="00CE4BD9" w:rsidRPr="00CE4BD9">
        <w:rPr>
          <w:sz w:val="24"/>
          <w:szCs w:val="24"/>
        </w:rPr>
        <w:t>“</w:t>
      </w:r>
      <w:r w:rsidRPr="00CE4BD9">
        <w:rPr>
          <w:sz w:val="24"/>
          <w:szCs w:val="24"/>
        </w:rPr>
        <w:t>negative controls</w:t>
      </w:r>
      <w:r w:rsidR="00CE4BD9" w:rsidRPr="00CE4BD9">
        <w:rPr>
          <w:sz w:val="24"/>
          <w:szCs w:val="24"/>
        </w:rPr>
        <w:t>”</w:t>
      </w:r>
      <w:r w:rsidRPr="00CE4BD9">
        <w:rPr>
          <w:sz w:val="24"/>
          <w:szCs w:val="24"/>
        </w:rPr>
        <w:t xml:space="preserve"> were pruned from subsequent analysis. Samples</w:t>
      </w:r>
      <w:r w:rsidR="00473877" w:rsidRPr="00CE4BD9">
        <w:rPr>
          <w:sz w:val="24"/>
          <w:szCs w:val="24"/>
        </w:rPr>
        <w:t xml:space="preserve"> from </w:t>
      </w:r>
      <w:r w:rsidRPr="00CE4BD9">
        <w:rPr>
          <w:sz w:val="24"/>
          <w:szCs w:val="24"/>
        </w:rPr>
        <w:t xml:space="preserve">Michalovich </w:t>
      </w:r>
      <w:r w:rsidRPr="00CE4BD9">
        <w:rPr>
          <w:i/>
          <w:iCs/>
          <w:sz w:val="24"/>
          <w:szCs w:val="24"/>
        </w:rPr>
        <w:t>et. al</w:t>
      </w:r>
      <w:r w:rsidRPr="00CE4BD9">
        <w:rPr>
          <w:sz w:val="24"/>
          <w:szCs w:val="24"/>
        </w:rPr>
        <w:t xml:space="preserve"> </w:t>
      </w:r>
      <w:r w:rsidR="00CE4BD9">
        <w:rPr>
          <w:sz w:val="24"/>
          <w:szCs w:val="24"/>
        </w:rPr>
        <w:t>(</w:t>
      </w:r>
      <w:r w:rsidR="00CE4BD9" w:rsidRPr="00CE4BD9">
        <w:rPr>
          <w:sz w:val="24"/>
          <w:szCs w:val="24"/>
          <w:highlight w:val="yellow"/>
        </w:rPr>
        <w:t>6</w:t>
      </w:r>
      <w:r w:rsidR="00CE4BD9">
        <w:rPr>
          <w:sz w:val="24"/>
          <w:szCs w:val="24"/>
        </w:rPr>
        <w:t xml:space="preserve">) </w:t>
      </w:r>
      <w:r w:rsidRPr="00CE4BD9">
        <w:rPr>
          <w:sz w:val="24"/>
          <w:szCs w:val="24"/>
        </w:rPr>
        <w:t xml:space="preserve">and </w:t>
      </w:r>
      <w:r w:rsidR="00473877" w:rsidRPr="00CE4BD9">
        <w:rPr>
          <w:sz w:val="24"/>
          <w:szCs w:val="24"/>
        </w:rPr>
        <w:t>samples</w:t>
      </w:r>
      <w:r w:rsidR="00FB16F2">
        <w:rPr>
          <w:sz w:val="24"/>
          <w:szCs w:val="24"/>
        </w:rPr>
        <w:t xml:space="preserve"> from Shen et al. (</w:t>
      </w:r>
      <w:r w:rsidR="00FB16F2" w:rsidRPr="00CE4BD9">
        <w:rPr>
          <w:sz w:val="24"/>
          <w:szCs w:val="24"/>
          <w:highlight w:val="yellow"/>
        </w:rPr>
        <w:t>5</w:t>
      </w:r>
      <w:r w:rsidR="00FB16F2">
        <w:rPr>
          <w:sz w:val="24"/>
          <w:szCs w:val="24"/>
        </w:rPr>
        <w:t>)</w:t>
      </w:r>
      <w:r w:rsidR="00473877" w:rsidRPr="00CE4BD9">
        <w:rPr>
          <w:sz w:val="24"/>
          <w:szCs w:val="24"/>
        </w:rPr>
        <w:t xml:space="preserve"> that were viral enriched (</w:t>
      </w:r>
      <w:r w:rsidRPr="00CE4BD9">
        <w:rPr>
          <w:sz w:val="24"/>
          <w:szCs w:val="24"/>
        </w:rPr>
        <w:t>PRJNA605907</w:t>
      </w:r>
      <w:r w:rsidR="00473877" w:rsidRPr="00CE4BD9">
        <w:rPr>
          <w:sz w:val="24"/>
          <w:szCs w:val="24"/>
        </w:rPr>
        <w:t>) were also pruned from subsequent analysis due to observed batch effects (</w:t>
      </w:r>
      <w:r w:rsidR="00473877" w:rsidRPr="00CE4BD9">
        <w:rPr>
          <w:sz w:val="24"/>
          <w:szCs w:val="24"/>
          <w:highlight w:val="cyan"/>
        </w:rPr>
        <w:t>Supplementary File 1a</w:t>
      </w:r>
      <w:r w:rsidR="00473877" w:rsidRPr="00CE4BD9">
        <w:rPr>
          <w:sz w:val="24"/>
          <w:szCs w:val="24"/>
        </w:rPr>
        <w:t>).</w:t>
      </w:r>
      <w:r w:rsidR="003E2ED5" w:rsidRPr="00CE4BD9">
        <w:rPr>
          <w:sz w:val="24"/>
          <w:szCs w:val="24"/>
        </w:rPr>
        <w:t xml:space="preserve"> </w:t>
      </w:r>
      <w:r w:rsidR="00473877" w:rsidRPr="00CE4BD9">
        <w:rPr>
          <w:sz w:val="24"/>
          <w:szCs w:val="24"/>
        </w:rPr>
        <w:t xml:space="preserve">GO </w:t>
      </w:r>
      <w:r w:rsidR="00CE4BD9" w:rsidRPr="00CE4BD9">
        <w:rPr>
          <w:sz w:val="24"/>
          <w:szCs w:val="24"/>
        </w:rPr>
        <w:t>te</w:t>
      </w:r>
      <w:r w:rsidR="00473877" w:rsidRPr="00CE4BD9">
        <w:rPr>
          <w:sz w:val="24"/>
          <w:szCs w:val="24"/>
        </w:rPr>
        <w:t xml:space="preserve">rm abundances from the remaining 86 samples were then compositionally transformed and </w:t>
      </w:r>
      <w:r w:rsidR="00120F25" w:rsidRPr="00CE4BD9">
        <w:rPr>
          <w:sz w:val="24"/>
          <w:szCs w:val="24"/>
        </w:rPr>
        <w:t xml:space="preserve">compared </w:t>
      </w:r>
      <w:r w:rsidR="00473877" w:rsidRPr="00CE4BD9">
        <w:rPr>
          <w:sz w:val="24"/>
          <w:szCs w:val="24"/>
        </w:rPr>
        <w:t>by case type</w:t>
      </w:r>
      <w:r w:rsidR="00120F25" w:rsidRPr="00CE4BD9">
        <w:rPr>
          <w:sz w:val="24"/>
          <w:szCs w:val="24"/>
        </w:rPr>
        <w:t xml:space="preserve"> (min abundance=0.01, min prevalence=0.1 normalization=CLR,</w:t>
      </w:r>
      <w:r w:rsidR="00473877" w:rsidRPr="00CE4BD9">
        <w:rPr>
          <w:sz w:val="24"/>
          <w:szCs w:val="24"/>
        </w:rPr>
        <w:t xml:space="preserve"> </w:t>
      </w:r>
      <w:r w:rsidR="00120F25" w:rsidRPr="00CE4BD9">
        <w:rPr>
          <w:sz w:val="24"/>
          <w:szCs w:val="24"/>
        </w:rPr>
        <w:t xml:space="preserve">and outcome (COVID19 only) </w:t>
      </w:r>
      <w:r w:rsidR="00473877" w:rsidRPr="00CE4BD9">
        <w:rPr>
          <w:sz w:val="24"/>
          <w:szCs w:val="24"/>
        </w:rPr>
        <w:t>via Maaslin2</w:t>
      </w:r>
      <w:r w:rsidR="00120F25" w:rsidRPr="00CE4BD9">
        <w:rPr>
          <w:sz w:val="24"/>
          <w:szCs w:val="24"/>
        </w:rPr>
        <w:t xml:space="preserve"> </w:t>
      </w:r>
      <w:r w:rsidR="00CE4BD9" w:rsidRPr="00CE4BD9">
        <w:rPr>
          <w:sz w:val="24"/>
          <w:szCs w:val="24"/>
        </w:rPr>
        <w:t>(</w:t>
      </w:r>
      <w:r w:rsidR="00CE4BD9" w:rsidRPr="00CE4BD9">
        <w:rPr>
          <w:sz w:val="24"/>
          <w:szCs w:val="24"/>
          <w:highlight w:val="yellow"/>
        </w:rPr>
        <w:t>19</w:t>
      </w:r>
      <w:r w:rsidR="00CE4BD9" w:rsidRPr="00CE4BD9">
        <w:rPr>
          <w:sz w:val="24"/>
          <w:szCs w:val="24"/>
        </w:rPr>
        <w:t xml:space="preserve">) </w:t>
      </w:r>
      <w:r w:rsidR="00120F25" w:rsidRPr="00CE4BD9">
        <w:rPr>
          <w:sz w:val="24"/>
          <w:szCs w:val="24"/>
        </w:rPr>
        <w:t>(</w:t>
      </w:r>
      <w:r w:rsidR="00120F25" w:rsidRPr="00CE4BD9">
        <w:rPr>
          <w:sz w:val="24"/>
          <w:szCs w:val="24"/>
          <w:highlight w:val="cyan"/>
        </w:rPr>
        <w:t>Supplementary File 1b</w:t>
      </w:r>
      <w:r w:rsidR="00120F25" w:rsidRPr="00CE4BD9">
        <w:rPr>
          <w:sz w:val="24"/>
          <w:szCs w:val="24"/>
        </w:rPr>
        <w:t xml:space="preserve">), controlling for random effects of publication and sample name, max </w:t>
      </w:r>
      <w:r w:rsidR="00120F25" w:rsidRPr="00CE4BD9">
        <w:rPr>
          <w:sz w:val="24"/>
          <w:szCs w:val="24"/>
        </w:rPr>
        <w:lastRenderedPageBreak/>
        <w:t>significance cutoff of q &lt; 0.05 with Benjamini-Hochberg</w:t>
      </w:r>
      <w:r w:rsidR="00D27047" w:rsidRPr="00CE4BD9">
        <w:rPr>
          <w:sz w:val="24"/>
          <w:szCs w:val="24"/>
        </w:rPr>
        <w:t xml:space="preserve"> </w:t>
      </w:r>
      <w:r w:rsidR="00120F25" w:rsidRPr="00CE4BD9">
        <w:rPr>
          <w:sz w:val="24"/>
          <w:szCs w:val="24"/>
        </w:rPr>
        <w:t>multiple test correction</w:t>
      </w:r>
      <w:r w:rsidR="00CE4BD9" w:rsidRPr="00CE4BD9">
        <w:rPr>
          <w:sz w:val="24"/>
          <w:szCs w:val="24"/>
        </w:rPr>
        <w:t xml:space="preserve"> (</w:t>
      </w:r>
      <w:r w:rsidR="00CE4BD9" w:rsidRPr="00CE4BD9">
        <w:rPr>
          <w:sz w:val="24"/>
          <w:szCs w:val="24"/>
          <w:highlight w:val="yellow"/>
        </w:rPr>
        <w:t>20</w:t>
      </w:r>
      <w:r w:rsidR="00CE4BD9" w:rsidRPr="00CE4BD9">
        <w:rPr>
          <w:sz w:val="24"/>
          <w:szCs w:val="24"/>
        </w:rPr>
        <w:t>)</w:t>
      </w:r>
      <w:r w:rsidR="00120F25" w:rsidRPr="00CE4BD9">
        <w:rPr>
          <w:sz w:val="24"/>
          <w:szCs w:val="24"/>
        </w:rPr>
        <w:t xml:space="preserve">. Additionally, </w:t>
      </w:r>
      <w:r w:rsidR="00FB16F2">
        <w:rPr>
          <w:sz w:val="24"/>
          <w:szCs w:val="24"/>
        </w:rPr>
        <w:t>GO term</w:t>
      </w:r>
      <w:r w:rsidR="00120F25" w:rsidRPr="00CE4BD9">
        <w:rPr>
          <w:sz w:val="24"/>
          <w:szCs w:val="24"/>
        </w:rPr>
        <w:t xml:space="preserve"> counts </w:t>
      </w:r>
      <w:r w:rsidR="00473877" w:rsidRPr="00CE4BD9">
        <w:rPr>
          <w:sz w:val="24"/>
          <w:szCs w:val="24"/>
        </w:rPr>
        <w:t>were square root transformed and subjected to community typing with Dirichlet Multinomial Mixtures</w:t>
      </w:r>
      <w:r w:rsidR="00FB16F2">
        <w:rPr>
          <w:sz w:val="24"/>
          <w:szCs w:val="24"/>
        </w:rPr>
        <w:t xml:space="preserve"> (</w:t>
      </w:r>
      <w:r w:rsidR="00FB16F2" w:rsidRPr="00FB16F2">
        <w:rPr>
          <w:sz w:val="24"/>
          <w:szCs w:val="24"/>
          <w:highlight w:val="yellow"/>
        </w:rPr>
        <w:t>21</w:t>
      </w:r>
      <w:r w:rsidR="00FB16F2">
        <w:rPr>
          <w:sz w:val="24"/>
          <w:szCs w:val="24"/>
        </w:rPr>
        <w:t xml:space="preserve">) </w:t>
      </w:r>
      <w:r w:rsidR="00473877" w:rsidRPr="00CE4BD9">
        <w:rPr>
          <w:sz w:val="24"/>
          <w:szCs w:val="24"/>
        </w:rPr>
        <w:t>(</w:t>
      </w:r>
      <w:r w:rsidR="00473877" w:rsidRPr="00FB16F2">
        <w:rPr>
          <w:sz w:val="24"/>
          <w:szCs w:val="24"/>
          <w:highlight w:val="cyan"/>
        </w:rPr>
        <w:t>Supplementary File 1b</w:t>
      </w:r>
      <w:r w:rsidR="00473877" w:rsidRPr="00CE4BD9">
        <w:rPr>
          <w:sz w:val="24"/>
          <w:szCs w:val="24"/>
        </w:rPr>
        <w:t>).</w:t>
      </w:r>
      <w:r w:rsidR="003E2ED5" w:rsidRPr="00CE4BD9">
        <w:rPr>
          <w:sz w:val="24"/>
          <w:szCs w:val="24"/>
        </w:rPr>
        <w:t xml:space="preserve"> </w:t>
      </w:r>
      <w:r w:rsidR="00120F25" w:rsidRPr="00CE4BD9">
        <w:rPr>
          <w:sz w:val="24"/>
          <w:szCs w:val="24"/>
        </w:rPr>
        <w:t>Statistically significant GO terms we</w:t>
      </w:r>
      <w:r w:rsidR="00D27047" w:rsidRPr="00CE4BD9">
        <w:rPr>
          <w:sz w:val="24"/>
          <w:szCs w:val="24"/>
        </w:rPr>
        <w:t>re</w:t>
      </w:r>
      <w:r w:rsidR="00120F25" w:rsidRPr="00CE4BD9">
        <w:rPr>
          <w:sz w:val="24"/>
          <w:szCs w:val="24"/>
        </w:rPr>
        <w:t xml:space="preserve"> then </w:t>
      </w:r>
      <w:r w:rsidR="00D27047" w:rsidRPr="00CE4BD9">
        <w:rPr>
          <w:sz w:val="24"/>
          <w:szCs w:val="24"/>
        </w:rPr>
        <w:t>ordered by parent</w:t>
      </w:r>
      <w:r w:rsidR="00D95152">
        <w:rPr>
          <w:sz w:val="24"/>
          <w:szCs w:val="24"/>
        </w:rPr>
        <w:t>al lineage</w:t>
      </w:r>
      <w:r w:rsidR="00D27047" w:rsidRPr="00CE4BD9">
        <w:rPr>
          <w:sz w:val="24"/>
          <w:szCs w:val="24"/>
        </w:rPr>
        <w:t xml:space="preserve"> and </w:t>
      </w:r>
      <w:r w:rsidR="00120F25" w:rsidRPr="00CE4BD9">
        <w:rPr>
          <w:sz w:val="24"/>
          <w:szCs w:val="24"/>
        </w:rPr>
        <w:t xml:space="preserve">visualized alongside </w:t>
      </w:r>
      <w:r w:rsidR="00D27047" w:rsidRPr="00CE4BD9">
        <w:rPr>
          <w:sz w:val="24"/>
          <w:szCs w:val="24"/>
        </w:rPr>
        <w:t>c</w:t>
      </w:r>
      <w:r w:rsidR="00120F25" w:rsidRPr="00CE4BD9">
        <w:rPr>
          <w:sz w:val="24"/>
          <w:szCs w:val="24"/>
        </w:rPr>
        <w:t>onsensus DMM clusters</w:t>
      </w:r>
      <w:r w:rsidR="00D27047" w:rsidRPr="00CE4BD9">
        <w:rPr>
          <w:sz w:val="24"/>
          <w:szCs w:val="24"/>
        </w:rPr>
        <w:t xml:space="preserve"> and metadata columns publication,</w:t>
      </w:r>
      <w:r w:rsidR="003E2ED5" w:rsidRPr="00CE4BD9">
        <w:rPr>
          <w:sz w:val="24"/>
          <w:szCs w:val="24"/>
        </w:rPr>
        <w:t xml:space="preserve"> </w:t>
      </w:r>
      <w:r w:rsidR="00D27047" w:rsidRPr="00CE4BD9">
        <w:rPr>
          <w:sz w:val="24"/>
          <w:szCs w:val="24"/>
        </w:rPr>
        <w:t>case, and outcome</w:t>
      </w:r>
      <w:r w:rsidR="00120F25" w:rsidRPr="00CE4BD9">
        <w:rPr>
          <w:sz w:val="24"/>
          <w:szCs w:val="24"/>
        </w:rPr>
        <w:t xml:space="preserve"> using the bioinformatic software package </w:t>
      </w:r>
      <w:r w:rsidR="00DC575C" w:rsidRPr="00CE4BD9">
        <w:rPr>
          <w:sz w:val="24"/>
          <w:szCs w:val="24"/>
        </w:rPr>
        <w:t>pheatmap</w:t>
      </w:r>
      <w:r w:rsidR="00D27047" w:rsidRPr="00CE4BD9">
        <w:rPr>
          <w:sz w:val="24"/>
          <w:szCs w:val="24"/>
        </w:rPr>
        <w:t xml:space="preserve"> (v1.0.12)</w:t>
      </w:r>
      <w:r w:rsidR="00D95152">
        <w:rPr>
          <w:sz w:val="24"/>
          <w:szCs w:val="24"/>
        </w:rPr>
        <w:t xml:space="preserve"> (</w:t>
      </w:r>
      <w:r w:rsidR="00D95152" w:rsidRPr="00D95152">
        <w:rPr>
          <w:sz w:val="24"/>
          <w:szCs w:val="24"/>
          <w:highlight w:val="yellow"/>
        </w:rPr>
        <w:t>22</w:t>
      </w:r>
      <w:r w:rsidR="00D95152">
        <w:rPr>
          <w:sz w:val="24"/>
          <w:szCs w:val="24"/>
        </w:rPr>
        <w:t>)</w:t>
      </w:r>
      <w:r w:rsidR="00D27047" w:rsidRPr="00CE4BD9">
        <w:rPr>
          <w:sz w:val="24"/>
          <w:szCs w:val="24"/>
        </w:rPr>
        <w:t>.</w:t>
      </w:r>
    </w:p>
    <w:p w14:paraId="23F6BD1F" w14:textId="77777777" w:rsidR="003E2ED5" w:rsidRPr="00CE4BD9" w:rsidRDefault="003E2ED5" w:rsidP="003E2ED5">
      <w:pPr>
        <w:spacing w:line="480" w:lineRule="auto"/>
        <w:rPr>
          <w:sz w:val="24"/>
          <w:szCs w:val="24"/>
        </w:rPr>
      </w:pPr>
    </w:p>
    <w:p w14:paraId="4BC2245B" w14:textId="12A88683" w:rsidR="003E2ED5" w:rsidRPr="00CE4BD9" w:rsidRDefault="003E2ED5" w:rsidP="003E2ED5">
      <w:pPr>
        <w:spacing w:line="480" w:lineRule="auto"/>
        <w:rPr>
          <w:b/>
          <w:bCs/>
          <w:sz w:val="24"/>
          <w:szCs w:val="24"/>
        </w:rPr>
      </w:pPr>
      <w:r w:rsidRPr="00CE4BD9">
        <w:rPr>
          <w:b/>
          <w:bCs/>
          <w:sz w:val="24"/>
          <w:szCs w:val="24"/>
        </w:rPr>
        <w:t>Results</w:t>
      </w:r>
    </w:p>
    <w:p w14:paraId="5A80396D" w14:textId="65757CF2" w:rsidR="002C1F6A" w:rsidRPr="00176C1B" w:rsidRDefault="002C1F6A" w:rsidP="003E2ED5">
      <w:pPr>
        <w:spacing w:line="480" w:lineRule="auto"/>
        <w:rPr>
          <w:rFonts w:cstheme="minorHAnsi"/>
          <w:rPrChange w:id="0" w:author="Jochum, Michael D." w:date="2021-04-23T14:31:00Z">
            <w:rPr>
              <w:sz w:val="24"/>
              <w:szCs w:val="24"/>
            </w:rPr>
          </w:rPrChange>
        </w:rPr>
      </w:pPr>
      <w:r w:rsidRPr="00CE4BD9">
        <w:rPr>
          <w:i/>
          <w:iCs/>
          <w:sz w:val="24"/>
          <w:szCs w:val="24"/>
        </w:rPr>
        <w:t>Maaslin2 Comparison by case.</w:t>
      </w:r>
      <w:r w:rsidRPr="00CE4BD9">
        <w:rPr>
          <w:sz w:val="24"/>
          <w:szCs w:val="24"/>
        </w:rPr>
        <w:t xml:space="preserve"> </w:t>
      </w:r>
      <w:ins w:id="1" w:author="Jochum, Michael D." w:date="2021-04-23T14:19:00Z">
        <w:r w:rsidR="00A1784C">
          <w:rPr>
            <w:sz w:val="24"/>
            <w:szCs w:val="24"/>
          </w:rPr>
          <w:t>After c</w:t>
        </w:r>
        <w:r w:rsidR="00A1784C" w:rsidRPr="00565AFB">
          <w:rPr>
            <w:rFonts w:cstheme="minorHAnsi"/>
            <w:sz w:val="24"/>
            <w:szCs w:val="24"/>
          </w:rPr>
          <w:t>ontrolling for random effects of publication and patient</w:t>
        </w:r>
        <w:r w:rsidR="00A1784C">
          <w:rPr>
            <w:rFonts w:cstheme="minorHAnsi"/>
            <w:sz w:val="24"/>
            <w:szCs w:val="24"/>
          </w:rPr>
          <w:t>,</w:t>
        </w:r>
        <w:r w:rsidR="00A1784C" w:rsidRPr="00CE4BD9">
          <w:rPr>
            <w:sz w:val="24"/>
            <w:szCs w:val="24"/>
          </w:rPr>
          <w:t xml:space="preserve"> </w:t>
        </w:r>
      </w:ins>
      <w:r w:rsidRPr="00CE4BD9">
        <w:rPr>
          <w:sz w:val="24"/>
          <w:szCs w:val="24"/>
        </w:rPr>
        <w:t xml:space="preserve">Results from the Maaslin2 comparison across case types reveled </w:t>
      </w:r>
      <w:del w:id="2" w:author="Jochum, Michael D." w:date="2021-04-23T14:18:00Z">
        <w:r w:rsidR="00967225" w:rsidRPr="00CE4BD9" w:rsidDel="00A1784C">
          <w:rPr>
            <w:sz w:val="24"/>
            <w:szCs w:val="24"/>
          </w:rPr>
          <w:delText>XX</w:delText>
        </w:r>
        <w:r w:rsidRPr="00CE4BD9" w:rsidDel="00A1784C">
          <w:rPr>
            <w:sz w:val="24"/>
            <w:szCs w:val="24"/>
          </w:rPr>
          <w:delText xml:space="preserve"> </w:delText>
        </w:r>
      </w:del>
      <w:ins w:id="3" w:author="Jochum, Michael D." w:date="2021-04-23T14:18:00Z">
        <w:r w:rsidR="00A1784C">
          <w:rPr>
            <w:sz w:val="24"/>
            <w:szCs w:val="24"/>
          </w:rPr>
          <w:t>30 out of 13534</w:t>
        </w:r>
        <w:r w:rsidR="00A1784C" w:rsidRPr="00CE4BD9">
          <w:rPr>
            <w:sz w:val="24"/>
            <w:szCs w:val="24"/>
          </w:rPr>
          <w:t xml:space="preserve"> </w:t>
        </w:r>
      </w:ins>
      <w:r w:rsidRPr="00CE4BD9">
        <w:rPr>
          <w:sz w:val="24"/>
          <w:szCs w:val="24"/>
        </w:rPr>
        <w:t xml:space="preserve">GO Terms associated with COVID19 when compared to community acquired pneumonia and uninfected patients (Table X) (Figure X).  </w:t>
      </w:r>
      <w:ins w:id="4" w:author="Jochum, Michael D." w:date="2021-04-23T14:19:00Z">
        <w:r w:rsidR="00A1784C" w:rsidRPr="00565AFB">
          <w:rPr>
            <w:rFonts w:cstheme="minorHAnsi"/>
            <w:sz w:val="24"/>
            <w:szCs w:val="24"/>
          </w:rPr>
          <w:t>Sig</w:t>
        </w:r>
        <w:r w:rsidR="00A1784C">
          <w:rPr>
            <w:rFonts w:cstheme="minorHAnsi"/>
            <w:sz w:val="24"/>
            <w:szCs w:val="24"/>
          </w:rPr>
          <w:t>nificant GO</w:t>
        </w:r>
        <w:r w:rsidR="00A1784C" w:rsidRPr="00565AFB">
          <w:rPr>
            <w:rFonts w:cstheme="minorHAnsi"/>
            <w:sz w:val="24"/>
            <w:szCs w:val="24"/>
          </w:rPr>
          <w:t xml:space="preserve"> terms were comprised of 6 Depth 1 Parents involving catalytic activity</w:t>
        </w:r>
      </w:ins>
      <w:ins w:id="5" w:author="Jochum, Michael D." w:date="2021-04-23T14:31:00Z">
        <w:r w:rsidR="00176C1B">
          <w:rPr>
            <w:rFonts w:cstheme="minorHAnsi"/>
            <w:sz w:val="24"/>
            <w:szCs w:val="24"/>
          </w:rPr>
          <w:t xml:space="preserve"> [</w:t>
        </w:r>
        <w:r w:rsidR="00176C1B" w:rsidRPr="00176C1B">
          <w:rPr>
            <w:rFonts w:cstheme="minorHAnsi"/>
          </w:rPr>
          <w:t>GO:0003824</w:t>
        </w:r>
        <w:r w:rsidR="00176C1B">
          <w:rPr>
            <w:rFonts w:cstheme="minorHAnsi"/>
          </w:rPr>
          <w:t>]</w:t>
        </w:r>
      </w:ins>
      <w:ins w:id="6" w:author="Jochum, Michael D." w:date="2021-04-23T14:19:00Z">
        <w:r w:rsidR="00A1784C" w:rsidRPr="00565AFB">
          <w:rPr>
            <w:rFonts w:cstheme="minorHAnsi"/>
            <w:sz w:val="24"/>
            <w:szCs w:val="24"/>
          </w:rPr>
          <w:t xml:space="preserve">, binding, metabolic </w:t>
        </w:r>
      </w:ins>
      <w:ins w:id="7" w:author="Jochum, Michael D." w:date="2021-04-23T14:31:00Z">
        <w:r w:rsidR="00176C1B">
          <w:rPr>
            <w:rFonts w:cstheme="minorHAnsi"/>
            <w:sz w:val="24"/>
            <w:szCs w:val="24"/>
          </w:rPr>
          <w:t>[</w:t>
        </w:r>
        <w:r w:rsidR="00176C1B" w:rsidRPr="00176C1B">
          <w:rPr>
            <w:rFonts w:cstheme="minorHAnsi"/>
          </w:rPr>
          <w:t>GO:0008152</w:t>
        </w:r>
        <w:r w:rsidR="00176C1B">
          <w:rPr>
            <w:rFonts w:cstheme="minorHAnsi"/>
          </w:rPr>
          <w:t xml:space="preserve">] </w:t>
        </w:r>
      </w:ins>
      <w:ins w:id="8" w:author="Jochum, Michael D." w:date="2021-04-23T14:19:00Z">
        <w:r w:rsidR="00A1784C" w:rsidRPr="00565AFB">
          <w:rPr>
            <w:rFonts w:cstheme="minorHAnsi"/>
            <w:sz w:val="24"/>
            <w:szCs w:val="24"/>
          </w:rPr>
          <w:t>and cellular processes</w:t>
        </w:r>
      </w:ins>
      <w:ins w:id="9" w:author="Jochum, Michael D." w:date="2021-04-23T14:32:00Z">
        <w:r w:rsidR="00176C1B">
          <w:rPr>
            <w:rFonts w:cstheme="minorHAnsi"/>
            <w:sz w:val="24"/>
            <w:szCs w:val="24"/>
          </w:rPr>
          <w:t xml:space="preserve"> [</w:t>
        </w:r>
        <w:r w:rsidR="00176C1B" w:rsidRPr="00176C1B">
          <w:rPr>
            <w:rFonts w:cstheme="minorHAnsi"/>
            <w:sz w:val="24"/>
            <w:szCs w:val="24"/>
          </w:rPr>
          <w:t>GO:0009987</w:t>
        </w:r>
        <w:r w:rsidR="00176C1B">
          <w:rPr>
            <w:rFonts w:cstheme="minorHAnsi"/>
            <w:sz w:val="24"/>
            <w:szCs w:val="24"/>
          </w:rPr>
          <w:t>]</w:t>
        </w:r>
      </w:ins>
      <w:ins w:id="10" w:author="Jochum, Michael D." w:date="2021-04-23T14:19:00Z">
        <w:r w:rsidR="00A1784C" w:rsidRPr="00565AFB">
          <w:rPr>
            <w:rFonts w:cstheme="minorHAnsi"/>
            <w:sz w:val="24"/>
            <w:szCs w:val="24"/>
          </w:rPr>
          <w:t>, biological regulation</w:t>
        </w:r>
      </w:ins>
      <w:ins w:id="11" w:author="Jochum, Michael D." w:date="2021-04-23T14:32:00Z">
        <w:r w:rsidR="00176C1B">
          <w:rPr>
            <w:rFonts w:cstheme="minorHAnsi"/>
            <w:sz w:val="24"/>
            <w:szCs w:val="24"/>
          </w:rPr>
          <w:t xml:space="preserve"> [</w:t>
        </w:r>
        <w:r w:rsidR="00176C1B" w:rsidRPr="00176C1B">
          <w:rPr>
            <w:rFonts w:cstheme="minorHAnsi"/>
          </w:rPr>
          <w:t>GO:0065007</w:t>
        </w:r>
        <w:r w:rsidR="00176C1B">
          <w:rPr>
            <w:rFonts w:cstheme="minorHAnsi"/>
          </w:rPr>
          <w:t>]</w:t>
        </w:r>
      </w:ins>
      <w:ins w:id="12" w:author="Jochum, Michael D." w:date="2021-04-23T14:19:00Z">
        <w:r w:rsidR="00A1784C" w:rsidRPr="00565AFB">
          <w:rPr>
            <w:rFonts w:cstheme="minorHAnsi"/>
            <w:sz w:val="24"/>
            <w:szCs w:val="24"/>
          </w:rPr>
          <w:t>, and interspecies interaction between organisms</w:t>
        </w:r>
      </w:ins>
      <w:ins w:id="13" w:author="Jochum, Michael D." w:date="2021-04-23T14:32:00Z">
        <w:r w:rsidR="00176C1B">
          <w:rPr>
            <w:rFonts w:cstheme="minorHAnsi"/>
            <w:sz w:val="24"/>
            <w:szCs w:val="24"/>
          </w:rPr>
          <w:t xml:space="preserve"> [</w:t>
        </w:r>
        <w:r w:rsidR="00176C1B" w:rsidRPr="00176C1B">
          <w:rPr>
            <w:rFonts w:cstheme="minorHAnsi"/>
          </w:rPr>
          <w:t>GO:0044419</w:t>
        </w:r>
        <w:r w:rsidR="00176C1B">
          <w:rPr>
            <w:rFonts w:cstheme="minorHAnsi"/>
          </w:rPr>
          <w:t>]</w:t>
        </w:r>
      </w:ins>
      <w:ins w:id="14" w:author="Jochum, Michael D." w:date="2021-04-23T14:19:00Z">
        <w:r w:rsidR="00A1784C" w:rsidRPr="00565AFB">
          <w:rPr>
            <w:rFonts w:cstheme="minorHAnsi"/>
            <w:sz w:val="24"/>
            <w:szCs w:val="24"/>
          </w:rPr>
          <w:t xml:space="preserve">.  </w:t>
        </w:r>
      </w:ins>
      <w:ins w:id="15" w:author="Jochum, Michael D." w:date="2021-04-23T14:20:00Z">
        <w:r w:rsidR="00A1784C" w:rsidRPr="00A1784C">
          <w:rPr>
            <w:rFonts w:cstheme="minorHAnsi"/>
            <w:sz w:val="24"/>
            <w:szCs w:val="24"/>
          </w:rPr>
          <w:t>Significant Terms of interest associated with COVID19 include hydrolase</w:t>
        </w:r>
      </w:ins>
      <w:ins w:id="16" w:author="Jochum, Michael D." w:date="2021-04-23T14:32:00Z">
        <w:r w:rsidR="00176C1B">
          <w:rPr>
            <w:rFonts w:cstheme="minorHAnsi"/>
            <w:sz w:val="24"/>
            <w:szCs w:val="24"/>
          </w:rPr>
          <w:t xml:space="preserve"> [</w:t>
        </w:r>
        <w:r w:rsidR="00176C1B" w:rsidRPr="00176C1B">
          <w:rPr>
            <w:rFonts w:cstheme="minorHAnsi"/>
          </w:rPr>
          <w:t>GO:0016787</w:t>
        </w:r>
        <w:r w:rsidR="00176C1B">
          <w:rPr>
            <w:rFonts w:cstheme="minorHAnsi"/>
          </w:rPr>
          <w:t xml:space="preserve">] </w:t>
        </w:r>
      </w:ins>
      <w:ins w:id="17" w:author="Jochum, Michael D." w:date="2021-04-23T14:20:00Z">
        <w:r w:rsidR="00A1784C" w:rsidRPr="00A1784C">
          <w:rPr>
            <w:rFonts w:cstheme="minorHAnsi"/>
            <w:sz w:val="24"/>
            <w:szCs w:val="24"/>
          </w:rPr>
          <w:t>/</w:t>
        </w:r>
      </w:ins>
      <w:ins w:id="18" w:author="Jochum, Michael D." w:date="2021-04-23T14:32:00Z">
        <w:r w:rsidR="00176C1B">
          <w:rPr>
            <w:rFonts w:cstheme="minorHAnsi"/>
            <w:sz w:val="24"/>
            <w:szCs w:val="24"/>
          </w:rPr>
          <w:t xml:space="preserve"> </w:t>
        </w:r>
      </w:ins>
      <w:ins w:id="19" w:author="Jochum, Michael D." w:date="2021-04-23T14:20:00Z">
        <w:r w:rsidR="00A1784C" w:rsidRPr="00A1784C">
          <w:rPr>
            <w:rFonts w:cstheme="minorHAnsi"/>
            <w:sz w:val="24"/>
            <w:szCs w:val="24"/>
          </w:rPr>
          <w:t xml:space="preserve">transferase </w:t>
        </w:r>
      </w:ins>
      <w:ins w:id="20" w:author="Jochum, Michael D." w:date="2021-04-23T14:32:00Z">
        <w:r w:rsidR="00176C1B">
          <w:rPr>
            <w:rFonts w:cstheme="minorHAnsi"/>
            <w:sz w:val="24"/>
            <w:szCs w:val="24"/>
          </w:rPr>
          <w:t>[</w:t>
        </w:r>
        <w:r w:rsidR="00176C1B" w:rsidRPr="00176C1B">
          <w:rPr>
            <w:rFonts w:cstheme="minorHAnsi"/>
          </w:rPr>
          <w:t>GO:0016740</w:t>
        </w:r>
        <w:r w:rsidR="00176C1B">
          <w:rPr>
            <w:rFonts w:cstheme="minorHAnsi"/>
          </w:rPr>
          <w:t xml:space="preserve">] </w:t>
        </w:r>
      </w:ins>
      <w:ins w:id="21" w:author="Jochum, Michael D." w:date="2021-04-23T14:20:00Z">
        <w:r w:rsidR="00A1784C" w:rsidRPr="00A1784C">
          <w:rPr>
            <w:rFonts w:cstheme="minorHAnsi"/>
            <w:sz w:val="24"/>
            <w:szCs w:val="24"/>
          </w:rPr>
          <w:t>activity transferring phosphorus</w:t>
        </w:r>
      </w:ins>
      <w:ins w:id="22" w:author="Jochum, Michael D." w:date="2021-04-23T14:32:00Z">
        <w:r w:rsidR="00176C1B">
          <w:rPr>
            <w:rFonts w:cstheme="minorHAnsi"/>
            <w:sz w:val="24"/>
            <w:szCs w:val="24"/>
          </w:rPr>
          <w:t xml:space="preserve"> </w:t>
        </w:r>
      </w:ins>
      <w:ins w:id="23" w:author="Jochum, Michael D." w:date="2021-04-23T14:33:00Z">
        <w:r w:rsidR="00176C1B">
          <w:rPr>
            <w:rFonts w:cstheme="minorHAnsi"/>
            <w:sz w:val="24"/>
            <w:szCs w:val="24"/>
          </w:rPr>
          <w:t>[</w:t>
        </w:r>
        <w:r w:rsidR="00176C1B" w:rsidRPr="00176C1B">
          <w:rPr>
            <w:rFonts w:cstheme="minorHAnsi"/>
          </w:rPr>
          <w:t>GO:0016772</w:t>
        </w:r>
        <w:r w:rsidR="00176C1B">
          <w:rPr>
            <w:rFonts w:cstheme="minorHAnsi"/>
          </w:rPr>
          <w:t>]</w:t>
        </w:r>
      </w:ins>
      <w:ins w:id="24" w:author="Jochum, Michael D." w:date="2021-04-23T14:20:00Z">
        <w:r w:rsidR="00A1784C" w:rsidRPr="00A1784C">
          <w:rPr>
            <w:rFonts w:cstheme="minorHAnsi"/>
            <w:sz w:val="24"/>
            <w:szCs w:val="24"/>
          </w:rPr>
          <w:t>,</w:t>
        </w:r>
      </w:ins>
      <w:ins w:id="25" w:author="Jochum, Michael D." w:date="2021-04-23T14:33:00Z">
        <w:r w:rsidR="00176C1B">
          <w:rPr>
            <w:rFonts w:cstheme="minorHAnsi"/>
            <w:sz w:val="24"/>
            <w:szCs w:val="24"/>
          </w:rPr>
          <w:t xml:space="preserve"> </w:t>
        </w:r>
      </w:ins>
      <w:proofErr w:type="spellStart"/>
      <w:ins w:id="26" w:author="Jochum, Michael D." w:date="2021-04-23T14:20:00Z">
        <w:r w:rsidR="00A1784C" w:rsidRPr="00A1784C">
          <w:rPr>
            <w:rFonts w:cstheme="minorHAnsi"/>
            <w:sz w:val="24"/>
            <w:szCs w:val="24"/>
          </w:rPr>
          <w:t>nucleotidyltransferase</w:t>
        </w:r>
        <w:proofErr w:type="spellEnd"/>
        <w:r w:rsidR="00A1784C" w:rsidRPr="00A1784C">
          <w:rPr>
            <w:rFonts w:cstheme="minorHAnsi"/>
            <w:sz w:val="24"/>
            <w:szCs w:val="24"/>
          </w:rPr>
          <w:t xml:space="preserve"> activity</w:t>
        </w:r>
      </w:ins>
      <w:ins w:id="27" w:author="Jochum, Michael D." w:date="2021-04-23T14:33:00Z">
        <w:r w:rsidR="00176C1B">
          <w:rPr>
            <w:rFonts w:cstheme="minorHAnsi"/>
            <w:sz w:val="24"/>
            <w:szCs w:val="24"/>
          </w:rPr>
          <w:t xml:space="preserve"> [</w:t>
        </w:r>
        <w:r w:rsidR="00176C1B" w:rsidRPr="00176C1B">
          <w:rPr>
            <w:rFonts w:cstheme="minorHAnsi"/>
          </w:rPr>
          <w:t>GO:0016779</w:t>
        </w:r>
        <w:r w:rsidR="00176C1B">
          <w:rPr>
            <w:rFonts w:cstheme="minorHAnsi"/>
          </w:rPr>
          <w:t>]</w:t>
        </w:r>
      </w:ins>
      <w:ins w:id="28" w:author="Jochum, Michael D." w:date="2021-04-23T14:20:00Z">
        <w:r w:rsidR="00A1784C" w:rsidRPr="00A1784C">
          <w:rPr>
            <w:rFonts w:cstheme="minorHAnsi"/>
            <w:sz w:val="24"/>
            <w:szCs w:val="24"/>
          </w:rPr>
          <w:t>, and ion binding</w:t>
        </w:r>
      </w:ins>
      <w:ins w:id="29" w:author="Jochum, Michael D." w:date="2021-04-23T14:33:00Z">
        <w:r w:rsidR="00176C1B">
          <w:rPr>
            <w:rFonts w:cstheme="minorHAnsi"/>
            <w:sz w:val="24"/>
            <w:szCs w:val="24"/>
          </w:rPr>
          <w:t xml:space="preserve"> [</w:t>
        </w:r>
        <w:r w:rsidR="00176C1B" w:rsidRPr="00176C1B">
          <w:rPr>
            <w:rFonts w:cstheme="minorHAnsi"/>
          </w:rPr>
          <w:t>GO:0043167</w:t>
        </w:r>
        <w:r w:rsidR="00176C1B">
          <w:rPr>
            <w:rFonts w:cstheme="minorHAnsi"/>
          </w:rPr>
          <w:t>]</w:t>
        </w:r>
      </w:ins>
      <w:ins w:id="30" w:author="Jochum, Michael D." w:date="2021-04-23T14:20:00Z">
        <w:r w:rsidR="00A1784C" w:rsidRPr="00A1784C">
          <w:rPr>
            <w:rFonts w:cstheme="minorHAnsi"/>
            <w:sz w:val="24"/>
            <w:szCs w:val="24"/>
          </w:rPr>
          <w:t>.</w:t>
        </w:r>
      </w:ins>
    </w:p>
    <w:p w14:paraId="3624A53B" w14:textId="59AD1E24" w:rsidR="002C1F6A" w:rsidRPr="00176C1B" w:rsidRDefault="002C1F6A" w:rsidP="003E2ED5">
      <w:pPr>
        <w:spacing w:line="480" w:lineRule="auto"/>
        <w:rPr>
          <w:rFonts w:cstheme="minorHAnsi"/>
          <w:rPrChange w:id="31" w:author="Jochum, Michael D." w:date="2021-04-23T14:34:00Z">
            <w:rPr>
              <w:sz w:val="24"/>
              <w:szCs w:val="24"/>
            </w:rPr>
          </w:rPrChange>
        </w:rPr>
      </w:pPr>
      <w:r w:rsidRPr="00CE4BD9">
        <w:rPr>
          <w:i/>
          <w:iCs/>
          <w:sz w:val="24"/>
          <w:szCs w:val="24"/>
        </w:rPr>
        <w:t xml:space="preserve">Maaslin2 comparison by outcome.  </w:t>
      </w:r>
      <w:r w:rsidR="00967225" w:rsidRPr="00CE4BD9">
        <w:rPr>
          <w:sz w:val="24"/>
          <w:szCs w:val="24"/>
        </w:rPr>
        <w:t xml:space="preserve">An </w:t>
      </w:r>
      <w:r w:rsidRPr="00CE4BD9">
        <w:rPr>
          <w:sz w:val="24"/>
          <w:szCs w:val="24"/>
        </w:rPr>
        <w:t xml:space="preserve">analysis of </w:t>
      </w:r>
      <w:ins w:id="32" w:author="Jochum, Michael D." w:date="2021-04-23T14:22:00Z">
        <w:r w:rsidR="00A1784C">
          <w:rPr>
            <w:sz w:val="24"/>
            <w:szCs w:val="24"/>
          </w:rPr>
          <w:t xml:space="preserve">disease </w:t>
        </w:r>
      </w:ins>
      <w:r w:rsidRPr="00CE4BD9">
        <w:rPr>
          <w:sz w:val="24"/>
          <w:szCs w:val="24"/>
        </w:rPr>
        <w:t>outcome amongst COVID</w:t>
      </w:r>
      <w:r w:rsidR="00237BFB">
        <w:rPr>
          <w:sz w:val="24"/>
          <w:szCs w:val="24"/>
        </w:rPr>
        <w:t>-</w:t>
      </w:r>
      <w:r w:rsidRPr="00CE4BD9">
        <w:rPr>
          <w:sz w:val="24"/>
          <w:szCs w:val="24"/>
        </w:rPr>
        <w:t xml:space="preserve">19 positive patients via Maaslin2 revealed </w:t>
      </w:r>
      <w:r w:rsidR="00967225" w:rsidRPr="00CE4BD9">
        <w:rPr>
          <w:sz w:val="24"/>
          <w:szCs w:val="24"/>
        </w:rPr>
        <w:t>XX GO Terms associated with deceased outcome (Table X)</w:t>
      </w:r>
      <w:ins w:id="33" w:author="Jochum, Michael D." w:date="2021-04-23T14:22:00Z">
        <w:r w:rsidR="00A1784C">
          <w:rPr>
            <w:sz w:val="24"/>
            <w:szCs w:val="24"/>
          </w:rPr>
          <w:t xml:space="preserve">, with </w:t>
        </w:r>
        <w:r w:rsidR="00A1784C" w:rsidRPr="00565AFB">
          <w:rPr>
            <w:rFonts w:cstheme="minorHAnsi"/>
            <w:sz w:val="24"/>
            <w:szCs w:val="24"/>
          </w:rPr>
          <w:t xml:space="preserve">notable functional profiles associated </w:t>
        </w:r>
        <w:r w:rsidR="00A1784C">
          <w:rPr>
            <w:rFonts w:cstheme="minorHAnsi"/>
            <w:sz w:val="24"/>
            <w:szCs w:val="24"/>
          </w:rPr>
          <w:t>p</w:t>
        </w:r>
        <w:r w:rsidR="00A1784C" w:rsidRPr="00565AFB">
          <w:rPr>
            <w:rFonts w:cstheme="minorHAnsi"/>
            <w:sz w:val="24"/>
            <w:szCs w:val="24"/>
          </w:rPr>
          <w:t>hosphate / phosphorylation</w:t>
        </w:r>
      </w:ins>
      <w:ins w:id="34" w:author="Jochum, Michael D." w:date="2021-04-23T14:34:00Z">
        <w:r w:rsidR="00176C1B">
          <w:rPr>
            <w:rFonts w:cstheme="minorHAnsi"/>
            <w:sz w:val="24"/>
            <w:szCs w:val="24"/>
          </w:rPr>
          <w:t xml:space="preserve"> [</w:t>
        </w:r>
        <w:r w:rsidR="00176C1B" w:rsidRPr="00176C1B">
          <w:rPr>
            <w:rFonts w:cstheme="minorHAnsi"/>
          </w:rPr>
          <w:t>GO:0016310</w:t>
        </w:r>
        <w:r w:rsidR="00176C1B">
          <w:rPr>
            <w:rFonts w:cstheme="minorHAnsi"/>
          </w:rPr>
          <w:t>]</w:t>
        </w:r>
      </w:ins>
      <w:ins w:id="35" w:author="Jochum, Michael D." w:date="2021-04-23T14:22:00Z">
        <w:r w:rsidR="00A1784C" w:rsidRPr="00565AFB">
          <w:rPr>
            <w:rFonts w:cstheme="minorHAnsi"/>
            <w:sz w:val="24"/>
            <w:szCs w:val="24"/>
          </w:rPr>
          <w:t xml:space="preserve">, </w:t>
        </w:r>
        <w:r w:rsidR="00A1784C">
          <w:rPr>
            <w:rFonts w:cstheme="minorHAnsi"/>
            <w:sz w:val="24"/>
            <w:szCs w:val="24"/>
          </w:rPr>
          <w:t>m</w:t>
        </w:r>
        <w:r w:rsidR="00A1784C" w:rsidRPr="00565AFB">
          <w:rPr>
            <w:rFonts w:cstheme="minorHAnsi"/>
            <w:sz w:val="24"/>
            <w:szCs w:val="24"/>
          </w:rPr>
          <w:t>etal ion binding (</w:t>
        </w:r>
        <w:proofErr w:type="spellStart"/>
        <w:r w:rsidR="00A1784C" w:rsidRPr="00565AFB">
          <w:rPr>
            <w:rFonts w:cstheme="minorHAnsi"/>
            <w:sz w:val="24"/>
            <w:szCs w:val="24"/>
          </w:rPr>
          <w:t>mg,zn,etc</w:t>
        </w:r>
        <w:proofErr w:type="spellEnd"/>
        <w:r w:rsidR="00A1784C" w:rsidRPr="00565AFB">
          <w:rPr>
            <w:rFonts w:cstheme="minorHAnsi"/>
            <w:sz w:val="24"/>
            <w:szCs w:val="24"/>
          </w:rPr>
          <w:t>)</w:t>
        </w:r>
      </w:ins>
      <w:ins w:id="36" w:author="Jochum, Michael D." w:date="2021-04-23T14:34:00Z">
        <w:r w:rsidR="00176C1B">
          <w:rPr>
            <w:rFonts w:cstheme="minorHAnsi"/>
            <w:sz w:val="24"/>
            <w:szCs w:val="24"/>
          </w:rPr>
          <w:t xml:space="preserve"> [</w:t>
        </w:r>
        <w:r w:rsidR="00176C1B" w:rsidRPr="00176C1B">
          <w:rPr>
            <w:rFonts w:cstheme="minorHAnsi"/>
          </w:rPr>
          <w:t>GO:0046914</w:t>
        </w:r>
        <w:r w:rsidR="00176C1B">
          <w:rPr>
            <w:rFonts w:cstheme="minorHAnsi"/>
          </w:rPr>
          <w:t>;</w:t>
        </w:r>
        <w:r w:rsidR="00176C1B" w:rsidRPr="00176C1B">
          <w:rPr>
            <w:rFonts w:ascii="Calibri" w:eastAsiaTheme="minorEastAsia" w:hAnsi="Calibri"/>
            <w:b/>
            <w:iCs/>
            <w:color w:val="000000"/>
            <w:kern w:val="24"/>
            <w:sz w:val="21"/>
            <w:szCs w:val="21"/>
          </w:rPr>
          <w:t xml:space="preserve"> </w:t>
        </w:r>
        <w:r w:rsidR="00176C1B" w:rsidRPr="00176C1B">
          <w:rPr>
            <w:rFonts w:cstheme="minorHAnsi"/>
          </w:rPr>
          <w:t>GO:0000287</w:t>
        </w:r>
      </w:ins>
      <w:ins w:id="37" w:author="Jochum, Michael D." w:date="2021-04-23T14:35:00Z">
        <w:r w:rsidR="00176C1B">
          <w:rPr>
            <w:rFonts w:cstheme="minorHAnsi"/>
          </w:rPr>
          <w:t>;</w:t>
        </w:r>
        <w:r w:rsidR="00176C1B" w:rsidRPr="00176C1B">
          <w:rPr>
            <w:rFonts w:ascii="Calibri" w:eastAsiaTheme="minorEastAsia" w:hAnsi="Calibri"/>
            <w:b/>
            <w:iCs/>
            <w:color w:val="000000"/>
            <w:kern w:val="24"/>
            <w:sz w:val="21"/>
            <w:szCs w:val="21"/>
          </w:rPr>
          <w:t xml:space="preserve"> </w:t>
        </w:r>
        <w:r w:rsidR="00176C1B" w:rsidRPr="00176C1B">
          <w:rPr>
            <w:rFonts w:cstheme="minorHAnsi"/>
          </w:rPr>
          <w:t>GO:0008270</w:t>
        </w:r>
      </w:ins>
      <w:ins w:id="38" w:author="Jochum, Michael D." w:date="2021-04-23T14:34:00Z">
        <w:r w:rsidR="00176C1B">
          <w:rPr>
            <w:rFonts w:cstheme="minorHAnsi"/>
          </w:rPr>
          <w:t>],</w:t>
        </w:r>
      </w:ins>
      <w:ins w:id="39" w:author="Jochum, Michael D." w:date="2021-04-23T14:22:00Z">
        <w:r w:rsidR="00A1784C" w:rsidRPr="00565AFB">
          <w:rPr>
            <w:rFonts w:cstheme="minorHAnsi"/>
            <w:sz w:val="24"/>
            <w:szCs w:val="24"/>
          </w:rPr>
          <w:t xml:space="preserve">  RNA</w:t>
        </w:r>
      </w:ins>
      <w:ins w:id="40" w:author="Jochum, Michael D." w:date="2021-04-23T14:35:00Z">
        <w:r w:rsidR="00176C1B">
          <w:rPr>
            <w:rFonts w:cstheme="minorHAnsi"/>
            <w:sz w:val="24"/>
            <w:szCs w:val="24"/>
          </w:rPr>
          <w:t xml:space="preserve"> binding [</w:t>
        </w:r>
        <w:r w:rsidR="00176C1B" w:rsidRPr="00176C1B">
          <w:rPr>
            <w:rFonts w:ascii="Calibri" w:eastAsiaTheme="minorEastAsia" w:hAnsi="Calibri"/>
            <w:b/>
            <w:iCs/>
            <w:color w:val="000000"/>
            <w:kern w:val="24"/>
            <w:sz w:val="21"/>
            <w:szCs w:val="21"/>
          </w:rPr>
          <w:t xml:space="preserve"> </w:t>
        </w:r>
        <w:r w:rsidR="00176C1B" w:rsidRPr="00176C1B">
          <w:rPr>
            <w:rFonts w:cstheme="minorHAnsi"/>
          </w:rPr>
          <w:t>GO:0003723</w:t>
        </w:r>
        <w:r w:rsidR="00176C1B">
          <w:rPr>
            <w:rFonts w:cstheme="minorHAnsi"/>
          </w:rPr>
          <w:t>]</w:t>
        </w:r>
      </w:ins>
      <w:ins w:id="41" w:author="Jochum, Michael D." w:date="2021-04-23T14:22:00Z">
        <w:r w:rsidR="00A1784C">
          <w:rPr>
            <w:rFonts w:cstheme="minorHAnsi"/>
            <w:sz w:val="24"/>
            <w:szCs w:val="24"/>
          </w:rPr>
          <w:t xml:space="preserve">, </w:t>
        </w:r>
      </w:ins>
      <w:ins w:id="42" w:author="Jochum, Michael D." w:date="2021-04-23T14:38:00Z">
        <w:r w:rsidR="00176C1B">
          <w:rPr>
            <w:rFonts w:cstheme="minorHAnsi"/>
            <w:sz w:val="24"/>
            <w:szCs w:val="24"/>
          </w:rPr>
          <w:t xml:space="preserve">and </w:t>
        </w:r>
      </w:ins>
      <w:ins w:id="43" w:author="Jochum, Michael D." w:date="2021-04-23T14:22:00Z">
        <w:r w:rsidR="00A1784C">
          <w:rPr>
            <w:rFonts w:cstheme="minorHAnsi"/>
            <w:sz w:val="24"/>
            <w:szCs w:val="24"/>
          </w:rPr>
          <w:t>l</w:t>
        </w:r>
        <w:r w:rsidR="00A1784C" w:rsidRPr="00565AFB">
          <w:rPr>
            <w:rFonts w:cstheme="minorHAnsi"/>
            <w:sz w:val="24"/>
            <w:szCs w:val="24"/>
          </w:rPr>
          <w:t xml:space="preserve">ytic </w:t>
        </w:r>
        <w:r w:rsidR="00A1784C" w:rsidRPr="00565AFB">
          <w:rPr>
            <w:rFonts w:cstheme="minorHAnsi"/>
            <w:sz w:val="24"/>
            <w:szCs w:val="24"/>
          </w:rPr>
          <w:lastRenderedPageBreak/>
          <w:t>activity (hydrolase, endopeptidase,</w:t>
        </w:r>
      </w:ins>
      <w:ins w:id="44" w:author="Jochum, Michael D." w:date="2021-04-23T14:36:00Z">
        <w:r w:rsidR="00176C1B">
          <w:rPr>
            <w:rFonts w:cstheme="minorHAnsi"/>
            <w:sz w:val="24"/>
            <w:szCs w:val="24"/>
          </w:rPr>
          <w:t xml:space="preserve"> oxidoreductase, </w:t>
        </w:r>
      </w:ins>
      <w:proofErr w:type="spellStart"/>
      <w:ins w:id="45" w:author="Jochum, Michael D." w:date="2021-04-23T14:22:00Z">
        <w:r w:rsidR="00A1784C" w:rsidRPr="00565AFB">
          <w:rPr>
            <w:rFonts w:cstheme="minorHAnsi"/>
            <w:sz w:val="24"/>
            <w:szCs w:val="24"/>
          </w:rPr>
          <w:t>etc</w:t>
        </w:r>
        <w:proofErr w:type="spellEnd"/>
        <w:r w:rsidR="00A1784C" w:rsidRPr="00565AFB">
          <w:rPr>
            <w:rFonts w:cstheme="minorHAnsi"/>
            <w:sz w:val="24"/>
            <w:szCs w:val="24"/>
          </w:rPr>
          <w:t>)</w:t>
        </w:r>
      </w:ins>
      <w:ins w:id="46" w:author="Jochum, Michael D." w:date="2021-04-23T14:37:00Z">
        <w:r w:rsidR="00176C1B">
          <w:rPr>
            <w:rFonts w:cstheme="minorHAnsi"/>
            <w:sz w:val="24"/>
            <w:szCs w:val="24"/>
          </w:rPr>
          <w:t xml:space="preserve"> [</w:t>
        </w:r>
        <w:r w:rsidR="00176C1B" w:rsidRPr="00176C1B">
          <w:rPr>
            <w:rFonts w:cstheme="minorHAnsi"/>
          </w:rPr>
          <w:t>GO:0016491</w:t>
        </w:r>
        <w:r w:rsidR="00176C1B">
          <w:rPr>
            <w:rFonts w:cstheme="minorHAnsi"/>
            <w:sz w:val="24"/>
            <w:szCs w:val="24"/>
          </w:rPr>
          <w:t>;</w:t>
        </w:r>
        <w:r w:rsidR="00176C1B" w:rsidRPr="00176C1B">
          <w:rPr>
            <w:rFonts w:ascii="Calibri" w:eastAsiaTheme="minorEastAsia" w:hAnsi="Calibri"/>
            <w:b/>
            <w:iCs/>
            <w:color w:val="000000"/>
            <w:kern w:val="24"/>
            <w:sz w:val="21"/>
            <w:szCs w:val="21"/>
          </w:rPr>
          <w:t xml:space="preserve"> </w:t>
        </w:r>
        <w:r w:rsidR="00176C1B" w:rsidRPr="00176C1B">
          <w:rPr>
            <w:rFonts w:cstheme="minorHAnsi"/>
          </w:rPr>
          <w:t>GO:0016817</w:t>
        </w:r>
        <w:r w:rsidR="00176C1B">
          <w:rPr>
            <w:rFonts w:cstheme="minorHAnsi"/>
          </w:rPr>
          <w:t xml:space="preserve">; </w:t>
        </w:r>
        <w:r w:rsidR="00176C1B" w:rsidRPr="00176C1B">
          <w:rPr>
            <w:rFonts w:cstheme="minorHAnsi"/>
          </w:rPr>
          <w:t>GO:0140098</w:t>
        </w:r>
        <w:r w:rsidR="00176C1B">
          <w:rPr>
            <w:rFonts w:cstheme="minorHAnsi"/>
          </w:rPr>
          <w:t>]</w:t>
        </w:r>
      </w:ins>
      <w:ins w:id="47" w:author="Jochum, Michael D." w:date="2021-04-23T14:22:00Z">
        <w:r w:rsidR="00A1784C" w:rsidRPr="00565AFB">
          <w:rPr>
            <w:rFonts w:cstheme="minorHAnsi"/>
            <w:sz w:val="24"/>
            <w:szCs w:val="24"/>
          </w:rPr>
          <w:t>.</w:t>
        </w:r>
      </w:ins>
      <w:r w:rsidR="00967225" w:rsidRPr="00CE4BD9">
        <w:rPr>
          <w:sz w:val="24"/>
          <w:szCs w:val="24"/>
        </w:rPr>
        <w:t xml:space="preserve"> (Figure X).  </w:t>
      </w:r>
    </w:p>
    <w:p w14:paraId="3E6C4E97" w14:textId="61CF2DEF" w:rsidR="002C1F6A" w:rsidRPr="00CE4BD9" w:rsidDel="00A1784C" w:rsidRDefault="002C1F6A" w:rsidP="002C1F6A">
      <w:pPr>
        <w:spacing w:line="480" w:lineRule="auto"/>
        <w:rPr>
          <w:del w:id="48" w:author="Jochum, Michael D." w:date="2021-04-23T14:20:00Z"/>
          <w:i/>
          <w:iCs/>
          <w:sz w:val="24"/>
          <w:szCs w:val="24"/>
        </w:rPr>
      </w:pPr>
      <w:r w:rsidRPr="00CE4BD9">
        <w:rPr>
          <w:i/>
          <w:iCs/>
          <w:sz w:val="24"/>
          <w:szCs w:val="24"/>
        </w:rPr>
        <w:t>DMM clustering.</w:t>
      </w:r>
      <w:ins w:id="49" w:author="Jochum, Michael D." w:date="2021-04-23T14:21:00Z">
        <w:r w:rsidR="00A1784C">
          <w:rPr>
            <w:i/>
            <w:iCs/>
            <w:sz w:val="24"/>
            <w:szCs w:val="24"/>
          </w:rPr>
          <w:t xml:space="preserve"> </w:t>
        </w:r>
      </w:ins>
    </w:p>
    <w:p w14:paraId="37318F3B" w14:textId="5C9984B5" w:rsidR="002C1F6A" w:rsidDel="00A1784C" w:rsidRDefault="00967225" w:rsidP="00A1784C">
      <w:pPr>
        <w:spacing w:line="480" w:lineRule="auto"/>
        <w:rPr>
          <w:del w:id="50" w:author="Jochum, Michael D." w:date="2021-04-23T14:21:00Z"/>
          <w:i/>
          <w:iCs/>
          <w:sz w:val="24"/>
          <w:szCs w:val="24"/>
        </w:rPr>
      </w:pPr>
      <w:del w:id="51" w:author="Jochum, Michael D." w:date="2021-04-23T14:20:00Z">
        <w:r w:rsidRPr="00CE4BD9" w:rsidDel="00A1784C">
          <w:rPr>
            <w:sz w:val="24"/>
            <w:szCs w:val="24"/>
          </w:rPr>
          <w:delText>DMM modeling revealed statistically significant clustering of community types associated with case type and outcome (p&lt;XXX)</w:delText>
        </w:r>
      </w:del>
      <w:ins w:id="52" w:author="Jochum, Michael D." w:date="2021-04-23T14:20:00Z">
        <w:r w:rsidR="00A1784C" w:rsidRPr="00565AFB">
          <w:rPr>
            <w:rFonts w:cstheme="minorHAnsi"/>
            <w:sz w:val="24"/>
            <w:szCs w:val="24"/>
          </w:rPr>
          <w:t>Results from the Dirichlet Multinomial Mixtures clustering analysis using all 13,534 Gene ontologies counts resulted in a best model fit using 3 distinct clusters that were significantly associated with each case type p&lt;0.0001</w:t>
        </w:r>
      </w:ins>
      <w:ins w:id="53" w:author="Jochum, Michael D." w:date="2021-04-23T14:38:00Z">
        <w:r w:rsidR="00176C1B">
          <w:rPr>
            <w:rFonts w:cstheme="minorHAnsi"/>
            <w:sz w:val="24"/>
            <w:szCs w:val="24"/>
          </w:rPr>
          <w:t xml:space="preserve"> (Figure X, Supplementary Table X)</w:t>
        </w:r>
      </w:ins>
      <w:r w:rsidRPr="00CE4BD9">
        <w:rPr>
          <w:sz w:val="24"/>
          <w:szCs w:val="24"/>
        </w:rPr>
        <w:t xml:space="preserve">.  </w:t>
      </w:r>
    </w:p>
    <w:p w14:paraId="6B9A1D71" w14:textId="77777777" w:rsidR="00A1784C" w:rsidRPr="00CE4BD9" w:rsidRDefault="00A1784C" w:rsidP="003E2ED5">
      <w:pPr>
        <w:spacing w:line="480" w:lineRule="auto"/>
        <w:rPr>
          <w:ins w:id="54" w:author="Jochum, Michael D." w:date="2021-04-23T14:21:00Z"/>
          <w:sz w:val="24"/>
          <w:szCs w:val="24"/>
        </w:rPr>
      </w:pPr>
    </w:p>
    <w:p w14:paraId="38C7293B" w14:textId="6A8F9F65" w:rsidR="00176C1B" w:rsidRDefault="00967225" w:rsidP="00A1784C">
      <w:pPr>
        <w:spacing w:line="480" w:lineRule="auto"/>
        <w:rPr>
          <w:ins w:id="55" w:author="Jochum, Michael D." w:date="2021-04-23T14:29:00Z"/>
        </w:rPr>
      </w:pPr>
      <w:del w:id="56" w:author="Jochum, Michael D." w:date="2021-04-23T14:39:00Z">
        <w:r w:rsidRPr="00CE4BD9" w:rsidDel="00176C1B">
          <w:rPr>
            <w:i/>
            <w:iCs/>
            <w:sz w:val="24"/>
            <w:szCs w:val="24"/>
          </w:rPr>
          <w:delText xml:space="preserve">Taxonomic Analysis.  </w:delText>
        </w:r>
      </w:del>
      <w:ins w:id="57" w:author="Jochum, Michael D." w:date="2021-04-23T14:39:00Z">
        <w:r w:rsidR="00176C1B" w:rsidRPr="00CE4BD9">
          <w:rPr>
            <w:i/>
            <w:iCs/>
            <w:sz w:val="24"/>
            <w:szCs w:val="24"/>
          </w:rPr>
          <w:t xml:space="preserve">Taxonomic Analysis.  </w:t>
        </w:r>
      </w:ins>
      <w:ins w:id="58" w:author="Jochum, Michael D." w:date="2021-04-23T14:29:00Z">
        <w:r w:rsidR="00A1784C" w:rsidRPr="00176C1B">
          <w:rPr>
            <w:rPrChange w:id="59" w:author="Jochum, Michael D." w:date="2021-04-23T14:29:00Z">
              <w:rPr>
                <w:i/>
                <w:iCs/>
              </w:rPr>
            </w:rPrChange>
          </w:rPr>
          <w:t xml:space="preserve">Taxonomic analysis revealed a statistically significant decrease in log2 median ration of several species belonging to the genus </w:t>
        </w:r>
        <w:proofErr w:type="spellStart"/>
        <w:r w:rsidR="00A1784C" w:rsidRPr="00176C1B">
          <w:rPr>
            <w:i/>
            <w:iCs/>
          </w:rPr>
          <w:t>Sphingomonas</w:t>
        </w:r>
        <w:proofErr w:type="spellEnd"/>
        <w:r w:rsidR="00A1784C" w:rsidRPr="00176C1B">
          <w:rPr>
            <w:rPrChange w:id="60" w:author="Jochum, Michael D." w:date="2021-04-23T14:29:00Z">
              <w:rPr>
                <w:i/>
                <w:iCs/>
              </w:rPr>
            </w:rPrChange>
          </w:rPr>
          <w:t xml:space="preserve"> when compared to both the uninfected (p&lt;0.0001, q &lt;0.001)  and CAP cohorts (p&lt;0.005,q &lt;0.05) cohorts (</w:t>
        </w:r>
        <w:r w:rsidR="00176C1B">
          <w:t>T</w:t>
        </w:r>
        <w:r w:rsidR="00A1784C" w:rsidRPr="00176C1B">
          <w:rPr>
            <w:rPrChange w:id="61" w:author="Jochum, Michael D." w:date="2021-04-23T14:29:00Z">
              <w:rPr>
                <w:i/>
                <w:iCs/>
              </w:rPr>
            </w:rPrChange>
          </w:rPr>
          <w:t xml:space="preserve">able X). This finding supports previous reports regarding an association with </w:t>
        </w:r>
        <w:proofErr w:type="spellStart"/>
        <w:r w:rsidR="00A1784C" w:rsidRPr="00176C1B">
          <w:rPr>
            <w:i/>
            <w:iCs/>
          </w:rPr>
          <w:t>Sphingomonas</w:t>
        </w:r>
        <w:proofErr w:type="spellEnd"/>
        <w:r w:rsidR="00176C1B">
          <w:t xml:space="preserve"> </w:t>
        </w:r>
        <w:r w:rsidR="00176C1B" w:rsidRPr="00176C1B">
          <w:rPr>
            <w:b/>
            <w:bCs/>
            <w:rPrChange w:id="62" w:author="Jochum, Michael D." w:date="2021-04-23T14:29:00Z">
              <w:rPr/>
            </w:rPrChange>
          </w:rPr>
          <w:t>[</w:t>
        </w:r>
        <w:r w:rsidR="00176C1B">
          <w:rPr>
            <w:b/>
            <w:bCs/>
          </w:rPr>
          <w:t>CITE ME]</w:t>
        </w:r>
        <w:r w:rsidR="00A1784C" w:rsidRPr="00176C1B">
          <w:rPr>
            <w:rPrChange w:id="63" w:author="Jochum, Michael D." w:date="2021-04-23T14:29:00Z">
              <w:rPr>
                <w:i/>
                <w:iCs/>
              </w:rPr>
            </w:rPrChange>
          </w:rPr>
          <w:t>, which is commonly known as an opportunistic pathogen found in healthcare-associated pneumonia.</w:t>
        </w:r>
        <w:r w:rsidR="00176C1B">
          <w:t xml:space="preserve"> </w:t>
        </w:r>
      </w:ins>
    </w:p>
    <w:p w14:paraId="0FF7A38F" w14:textId="687D7341" w:rsidR="00A1784C" w:rsidRPr="00176C1B" w:rsidRDefault="00176C1B" w:rsidP="00A1784C">
      <w:pPr>
        <w:spacing w:line="480" w:lineRule="auto"/>
        <w:rPr>
          <w:ins w:id="64" w:author="Jochum, Michael D." w:date="2021-04-23T14:29:00Z"/>
          <w:sz w:val="24"/>
          <w:szCs w:val="24"/>
          <w:rPrChange w:id="65" w:author="Jochum, Michael D." w:date="2021-04-23T14:29:00Z">
            <w:rPr>
              <w:ins w:id="66" w:author="Jochum, Michael D." w:date="2021-04-23T14:29:00Z"/>
              <w:i/>
              <w:iCs/>
              <w:sz w:val="24"/>
              <w:szCs w:val="24"/>
            </w:rPr>
          </w:rPrChange>
        </w:rPr>
      </w:pPr>
      <w:ins w:id="67" w:author="Jochum, Michael D." w:date="2021-04-23T14:29:00Z">
        <w:r>
          <w:t>A</w:t>
        </w:r>
      </w:ins>
      <w:ins w:id="68" w:author="Jochum, Michael D." w:date="2021-04-23T14:30:00Z">
        <w:r>
          <w:t xml:space="preserve">nalysis of the </w:t>
        </w:r>
      </w:ins>
      <w:ins w:id="69" w:author="Jochum, Michael D." w:date="2021-04-23T14:29:00Z">
        <w:r w:rsidR="00A1784C" w:rsidRPr="00176C1B">
          <w:rPr>
            <w:sz w:val="24"/>
            <w:szCs w:val="24"/>
            <w:rPrChange w:id="70" w:author="Jochum, Michael D." w:date="2021-04-23T14:29:00Z">
              <w:rPr>
                <w:i/>
                <w:iCs/>
                <w:sz w:val="24"/>
                <w:szCs w:val="24"/>
              </w:rPr>
            </w:rPrChange>
          </w:rPr>
          <w:t xml:space="preserve">GO Terms derived from </w:t>
        </w:r>
        <w:proofErr w:type="spellStart"/>
        <w:r w:rsidR="00A1784C" w:rsidRPr="00176C1B">
          <w:rPr>
            <w:i/>
            <w:iCs/>
            <w:sz w:val="24"/>
            <w:szCs w:val="24"/>
          </w:rPr>
          <w:t>Sphingomonas</w:t>
        </w:r>
        <w:proofErr w:type="spellEnd"/>
        <w:r w:rsidR="00A1784C" w:rsidRPr="00176C1B">
          <w:rPr>
            <w:sz w:val="24"/>
            <w:szCs w:val="24"/>
            <w:rPrChange w:id="71" w:author="Jochum, Michael D." w:date="2021-04-23T14:29:00Z">
              <w:rPr>
                <w:i/>
                <w:iCs/>
                <w:sz w:val="24"/>
                <w:szCs w:val="24"/>
              </w:rPr>
            </w:rPrChange>
          </w:rPr>
          <w:t xml:space="preserve"> proteins in the COVID19 samples were </w:t>
        </w:r>
      </w:ins>
    </w:p>
    <w:p w14:paraId="00BC2472" w14:textId="61CC35CF" w:rsidR="00A1784C" w:rsidRPr="00176C1B" w:rsidRDefault="00A1784C" w:rsidP="00A1784C">
      <w:pPr>
        <w:spacing w:line="480" w:lineRule="auto"/>
        <w:rPr>
          <w:ins w:id="72" w:author="Jochum, Michael D." w:date="2021-04-23T14:29:00Z"/>
          <w:sz w:val="24"/>
          <w:szCs w:val="24"/>
          <w:rPrChange w:id="73" w:author="Jochum, Michael D." w:date="2021-04-23T14:29:00Z">
            <w:rPr>
              <w:ins w:id="74" w:author="Jochum, Michael D." w:date="2021-04-23T14:29:00Z"/>
              <w:i/>
              <w:iCs/>
              <w:sz w:val="24"/>
              <w:szCs w:val="24"/>
            </w:rPr>
          </w:rPrChange>
        </w:rPr>
      </w:pPr>
      <w:ins w:id="75" w:author="Jochum, Michael D." w:date="2021-04-23T14:29:00Z">
        <w:r w:rsidRPr="00176C1B">
          <w:rPr>
            <w:sz w:val="24"/>
            <w:szCs w:val="24"/>
            <w:rPrChange w:id="76" w:author="Jochum, Michael D." w:date="2021-04-23T14:29:00Z">
              <w:rPr>
                <w:i/>
                <w:iCs/>
                <w:sz w:val="24"/>
                <w:szCs w:val="24"/>
              </w:rPr>
            </w:rPrChange>
          </w:rPr>
          <w:t>hydrogen peroxide catabolic process [GO:0042744];</w:t>
        </w:r>
      </w:ins>
      <w:ins w:id="77" w:author="Jochum, Michael D." w:date="2021-04-23T14:30:00Z">
        <w:r w:rsidR="00176C1B">
          <w:rPr>
            <w:sz w:val="24"/>
            <w:szCs w:val="24"/>
          </w:rPr>
          <w:t xml:space="preserve"> </w:t>
        </w:r>
      </w:ins>
      <w:ins w:id="78" w:author="Jochum, Michael D." w:date="2021-04-23T14:29:00Z">
        <w:r w:rsidRPr="00176C1B">
          <w:rPr>
            <w:sz w:val="24"/>
            <w:szCs w:val="24"/>
            <w:rPrChange w:id="79" w:author="Jochum, Michael D." w:date="2021-04-23T14:29:00Z">
              <w:rPr>
                <w:i/>
                <w:iCs/>
                <w:sz w:val="24"/>
                <w:szCs w:val="24"/>
              </w:rPr>
            </w:rPrChange>
          </w:rPr>
          <w:t>response to oxidative stress [GO:0006979]</w:t>
        </w:r>
      </w:ins>
    </w:p>
    <w:p w14:paraId="38A0959F" w14:textId="4A1258FE" w:rsidR="00A1784C" w:rsidRPr="00176C1B" w:rsidRDefault="00A1784C" w:rsidP="00A1784C">
      <w:pPr>
        <w:spacing w:line="480" w:lineRule="auto"/>
        <w:rPr>
          <w:ins w:id="80" w:author="Jochum, Michael D." w:date="2021-04-23T14:29:00Z"/>
          <w:sz w:val="24"/>
          <w:szCs w:val="24"/>
          <w:rPrChange w:id="81" w:author="Jochum, Michael D." w:date="2021-04-23T14:29:00Z">
            <w:rPr>
              <w:ins w:id="82" w:author="Jochum, Michael D." w:date="2021-04-23T14:29:00Z"/>
              <w:i/>
              <w:iCs/>
              <w:sz w:val="24"/>
              <w:szCs w:val="24"/>
            </w:rPr>
          </w:rPrChange>
        </w:rPr>
      </w:pPr>
      <w:ins w:id="83" w:author="Jochum, Michael D." w:date="2021-04-23T14:29:00Z">
        <w:r w:rsidRPr="00176C1B">
          <w:rPr>
            <w:sz w:val="24"/>
            <w:szCs w:val="24"/>
            <w:rPrChange w:id="84" w:author="Jochum, Michael D." w:date="2021-04-23T14:29:00Z">
              <w:rPr>
                <w:i/>
                <w:iCs/>
                <w:sz w:val="24"/>
                <w:szCs w:val="24"/>
              </w:rPr>
            </w:rPrChange>
          </w:rPr>
          <w:t xml:space="preserve">catalase activity [GO:0004096]; heme binding [GO:0020037]; </w:t>
        </w:r>
      </w:ins>
      <w:ins w:id="85" w:author="Jochum, Michael D." w:date="2021-04-23T14:30:00Z">
        <w:r w:rsidR="00176C1B">
          <w:rPr>
            <w:sz w:val="24"/>
            <w:szCs w:val="24"/>
          </w:rPr>
          <w:t xml:space="preserve">and </w:t>
        </w:r>
      </w:ins>
      <w:ins w:id="86" w:author="Jochum, Michael D." w:date="2021-04-23T14:29:00Z">
        <w:r w:rsidRPr="00176C1B">
          <w:rPr>
            <w:sz w:val="24"/>
            <w:szCs w:val="24"/>
            <w:rPrChange w:id="87" w:author="Jochum, Michael D." w:date="2021-04-23T14:29:00Z">
              <w:rPr>
                <w:i/>
                <w:iCs/>
                <w:sz w:val="24"/>
                <w:szCs w:val="24"/>
              </w:rPr>
            </w:rPrChange>
          </w:rPr>
          <w:t>metal ion binding [GO:0046872]</w:t>
        </w:r>
      </w:ins>
      <w:ins w:id="88" w:author="Jochum, Michael D." w:date="2021-04-23T14:30:00Z">
        <w:r w:rsidR="00176C1B">
          <w:rPr>
            <w:sz w:val="24"/>
            <w:szCs w:val="24"/>
          </w:rPr>
          <w:t>.</w:t>
        </w:r>
      </w:ins>
    </w:p>
    <w:p w14:paraId="325E513E" w14:textId="43ACE55D" w:rsidR="00967225" w:rsidRPr="00CE4BD9" w:rsidDel="00A1784C" w:rsidRDefault="00967225" w:rsidP="003E2ED5">
      <w:pPr>
        <w:spacing w:line="480" w:lineRule="auto"/>
        <w:rPr>
          <w:del w:id="89" w:author="Jochum, Michael D." w:date="2021-04-23T14:21:00Z"/>
          <w:sz w:val="24"/>
          <w:szCs w:val="24"/>
        </w:rPr>
      </w:pPr>
      <w:del w:id="90" w:author="Jochum, Michael D." w:date="2021-04-23T14:21:00Z">
        <w:r w:rsidRPr="00CE4BD9" w:rsidDel="00A1784C">
          <w:rPr>
            <w:sz w:val="24"/>
            <w:szCs w:val="24"/>
          </w:rPr>
          <w:delText>Taxonomic analysis revealed the presence of XXX, XXX,XXX in COVID</w:delText>
        </w:r>
        <w:r w:rsidR="00237BFB" w:rsidDel="00A1784C">
          <w:rPr>
            <w:sz w:val="24"/>
            <w:szCs w:val="24"/>
          </w:rPr>
          <w:delText>-</w:delText>
        </w:r>
        <w:r w:rsidRPr="00CE4BD9" w:rsidDel="00A1784C">
          <w:rPr>
            <w:sz w:val="24"/>
            <w:szCs w:val="24"/>
          </w:rPr>
          <w:delText>19 patients. Amongst COVID</w:delText>
        </w:r>
        <w:r w:rsidR="00237BFB" w:rsidDel="00A1784C">
          <w:rPr>
            <w:sz w:val="24"/>
            <w:szCs w:val="24"/>
          </w:rPr>
          <w:delText>-</w:delText>
        </w:r>
        <w:r w:rsidRPr="00CE4BD9" w:rsidDel="00A1784C">
          <w:rPr>
            <w:sz w:val="24"/>
            <w:szCs w:val="24"/>
          </w:rPr>
          <w:delText>19 patients, species XXX,XXX,XXX were associated with the deceased outcome cohort.</w:delText>
        </w:r>
      </w:del>
    </w:p>
    <w:p w14:paraId="047765FA" w14:textId="0E21DD13" w:rsidR="003E2ED5" w:rsidDel="00A1784C" w:rsidRDefault="003E2ED5" w:rsidP="00A1784C">
      <w:pPr>
        <w:spacing w:line="480" w:lineRule="auto"/>
        <w:rPr>
          <w:del w:id="91" w:author="Jochum, Michael D." w:date="2021-04-23T14:24:00Z"/>
          <w:rFonts w:cstheme="minorHAnsi"/>
          <w:sz w:val="24"/>
          <w:szCs w:val="24"/>
        </w:rPr>
      </w:pPr>
      <w:r w:rsidRPr="00CE4BD9">
        <w:rPr>
          <w:b/>
          <w:bCs/>
          <w:sz w:val="24"/>
          <w:szCs w:val="24"/>
        </w:rPr>
        <w:t>Discussion</w:t>
      </w:r>
    </w:p>
    <w:p w14:paraId="442AE1AB" w14:textId="77777777" w:rsidR="00A1784C" w:rsidRPr="00CE4BD9" w:rsidRDefault="00A1784C" w:rsidP="003E2ED5">
      <w:pPr>
        <w:spacing w:line="480" w:lineRule="auto"/>
        <w:rPr>
          <w:ins w:id="92" w:author="Jochum, Michael D." w:date="2021-04-23T14:24:00Z"/>
          <w:b/>
          <w:bCs/>
          <w:sz w:val="24"/>
          <w:szCs w:val="24"/>
        </w:rPr>
      </w:pPr>
    </w:p>
    <w:p w14:paraId="7DF174DE" w14:textId="4A1F88C1" w:rsidR="00A1784C" w:rsidRDefault="00A1784C" w:rsidP="00A1784C">
      <w:pPr>
        <w:pStyle w:val="ListParagraph"/>
        <w:numPr>
          <w:ilvl w:val="0"/>
          <w:numId w:val="3"/>
        </w:numPr>
        <w:spacing w:line="480" w:lineRule="auto"/>
        <w:rPr>
          <w:ins w:id="93" w:author="Jochum, Michael D." w:date="2021-04-23T14:30:00Z"/>
          <w:rFonts w:cstheme="minorHAnsi"/>
          <w:sz w:val="24"/>
          <w:szCs w:val="24"/>
        </w:rPr>
      </w:pPr>
      <w:ins w:id="94" w:author="Jochum, Michael D." w:date="2021-04-23T14:23:00Z">
        <w:r w:rsidRPr="00A1784C">
          <w:rPr>
            <w:rFonts w:cstheme="minorHAnsi"/>
            <w:sz w:val="24"/>
            <w:szCs w:val="24"/>
            <w:rPrChange w:id="95" w:author="Jochum, Michael D." w:date="2021-04-23T14:24:00Z">
              <w:rPr/>
            </w:rPrChange>
          </w:rPr>
          <w:t>The findings</w:t>
        </w:r>
        <w:r w:rsidRPr="00A1784C">
          <w:rPr>
            <w:rFonts w:cstheme="minorHAnsi"/>
            <w:sz w:val="24"/>
            <w:szCs w:val="24"/>
            <w:rPrChange w:id="96" w:author="Jochum, Michael D." w:date="2021-04-23T14:24:00Z">
              <w:rPr/>
            </w:rPrChange>
          </w:rPr>
          <w:t xml:space="preserve"> from the disease outcome analysis </w:t>
        </w:r>
        <w:r w:rsidRPr="00A1784C">
          <w:rPr>
            <w:rFonts w:cstheme="minorHAnsi"/>
            <w:sz w:val="24"/>
            <w:szCs w:val="24"/>
            <w:rPrChange w:id="97" w:author="Jochum, Michael D." w:date="2021-04-23T14:24:00Z">
              <w:rPr/>
            </w:rPrChange>
          </w:rPr>
          <w:t>were similar in nature to the GO Terms associated with COVID19 versus the uninfected and community acquired pneumonia patient cohorts</w:t>
        </w:r>
      </w:ins>
      <w:ins w:id="98" w:author="Jochum, Michael D." w:date="2021-04-23T14:24:00Z">
        <w:r w:rsidRPr="00A1784C">
          <w:rPr>
            <w:rFonts w:cstheme="minorHAnsi"/>
            <w:sz w:val="24"/>
            <w:szCs w:val="24"/>
            <w:rPrChange w:id="99" w:author="Jochum, Michael D." w:date="2021-04-23T14:24:00Z">
              <w:rPr/>
            </w:rPrChange>
          </w:rPr>
          <w:t>.</w:t>
        </w:r>
      </w:ins>
    </w:p>
    <w:p w14:paraId="7432B693" w14:textId="77777777" w:rsidR="00176C1B" w:rsidRDefault="00176C1B" w:rsidP="00176C1B">
      <w:pPr>
        <w:pStyle w:val="ListParagraph"/>
        <w:numPr>
          <w:ilvl w:val="0"/>
          <w:numId w:val="3"/>
        </w:numPr>
        <w:spacing w:line="480" w:lineRule="auto"/>
        <w:rPr>
          <w:ins w:id="100" w:author="Jochum, Michael D." w:date="2021-04-23T14:30:00Z"/>
          <w:sz w:val="24"/>
          <w:szCs w:val="24"/>
        </w:rPr>
      </w:pPr>
      <w:proofErr w:type="spellStart"/>
      <w:ins w:id="101" w:author="Jochum, Michael D." w:date="2021-04-23T14:30:00Z">
        <w:r>
          <w:rPr>
            <w:sz w:val="24"/>
            <w:szCs w:val="24"/>
          </w:rPr>
          <w:t>Sphingomonas</w:t>
        </w:r>
        <w:proofErr w:type="spellEnd"/>
      </w:ins>
    </w:p>
    <w:p w14:paraId="363FC441" w14:textId="6366A772" w:rsidR="00176C1B" w:rsidRPr="00176C1B" w:rsidRDefault="00176C1B" w:rsidP="00176C1B">
      <w:pPr>
        <w:pStyle w:val="ListParagraph"/>
        <w:numPr>
          <w:ilvl w:val="1"/>
          <w:numId w:val="3"/>
        </w:numPr>
        <w:spacing w:line="480" w:lineRule="auto"/>
        <w:rPr>
          <w:ins w:id="102" w:author="Jochum, Michael D." w:date="2021-04-23T14:30:00Z"/>
          <w:sz w:val="24"/>
          <w:szCs w:val="24"/>
        </w:rPr>
        <w:pPrChange w:id="103" w:author="Jochum, Michael D." w:date="2021-04-23T14:30:00Z">
          <w:pPr>
            <w:pStyle w:val="ListParagraph"/>
            <w:numPr>
              <w:numId w:val="3"/>
            </w:numPr>
            <w:spacing w:line="480" w:lineRule="auto"/>
            <w:ind w:hanging="360"/>
          </w:pPr>
        </w:pPrChange>
      </w:pPr>
      <w:ins w:id="104" w:author="Jochum, Michael D." w:date="2021-04-23T14:30:00Z">
        <w:r w:rsidRPr="00176C1B">
          <w:rPr>
            <w:sz w:val="24"/>
            <w:szCs w:val="24"/>
          </w:rPr>
          <w:lastRenderedPageBreak/>
          <w:t>The catalase protein decomposes hydrogen peroxide into water and oxygen; serves to protect cells from the toxic effects of hydrogen peroxide.</w:t>
        </w:r>
      </w:ins>
    </w:p>
    <w:p w14:paraId="4758CC5A" w14:textId="77777777" w:rsidR="00176C1B" w:rsidRPr="00176C1B" w:rsidRDefault="00176C1B" w:rsidP="00176C1B">
      <w:pPr>
        <w:pStyle w:val="ListParagraph"/>
        <w:numPr>
          <w:ilvl w:val="1"/>
          <w:numId w:val="3"/>
        </w:numPr>
        <w:spacing w:line="480" w:lineRule="auto"/>
        <w:rPr>
          <w:ins w:id="105" w:author="Jochum, Michael D." w:date="2021-04-23T14:30:00Z"/>
          <w:sz w:val="24"/>
          <w:szCs w:val="24"/>
        </w:rPr>
        <w:pPrChange w:id="106" w:author="Jochum, Michael D." w:date="2021-04-23T14:30:00Z">
          <w:pPr>
            <w:pStyle w:val="ListParagraph"/>
            <w:numPr>
              <w:numId w:val="3"/>
            </w:numPr>
            <w:spacing w:line="480" w:lineRule="auto"/>
            <w:ind w:hanging="360"/>
          </w:pPr>
        </w:pPrChange>
      </w:pPr>
      <w:ins w:id="107" w:author="Jochum, Michael D." w:date="2021-04-23T14:30:00Z">
        <w:r w:rsidRPr="00176C1B">
          <w:rPr>
            <w:sz w:val="24"/>
            <w:szCs w:val="24"/>
          </w:rPr>
          <w:t xml:space="preserve">So as a discussion point perhaps </w:t>
        </w:r>
        <w:proofErr w:type="spellStart"/>
        <w:r w:rsidRPr="00176C1B">
          <w:rPr>
            <w:sz w:val="24"/>
            <w:szCs w:val="24"/>
          </w:rPr>
          <w:t>Sphingomonas</w:t>
        </w:r>
        <w:proofErr w:type="spellEnd"/>
        <w:r w:rsidRPr="00176C1B">
          <w:rPr>
            <w:sz w:val="24"/>
            <w:szCs w:val="24"/>
          </w:rPr>
          <w:t xml:space="preserve"> is responding to COVID-19 conditions in the patient by expressing genes that help it to survive well under the COVID-19 disease conditions.</w:t>
        </w:r>
      </w:ins>
    </w:p>
    <w:p w14:paraId="740180E4" w14:textId="1981275E" w:rsidR="00967225" w:rsidRPr="000A5326" w:rsidRDefault="00967225" w:rsidP="000A5326">
      <w:pPr>
        <w:pStyle w:val="ListParagraph"/>
        <w:numPr>
          <w:ilvl w:val="0"/>
          <w:numId w:val="4"/>
        </w:numPr>
        <w:spacing w:line="480" w:lineRule="auto"/>
        <w:rPr>
          <w:i/>
          <w:iCs/>
          <w:sz w:val="24"/>
          <w:szCs w:val="24"/>
          <w:rPrChange w:id="108" w:author="Jochum, Michael D." w:date="2021-04-23T14:39:00Z">
            <w:rPr/>
          </w:rPrChange>
        </w:rPr>
        <w:pPrChange w:id="109" w:author="Jochum, Michael D." w:date="2021-04-23T14:39:00Z">
          <w:pPr>
            <w:spacing w:line="480" w:lineRule="auto"/>
          </w:pPr>
        </w:pPrChange>
      </w:pPr>
      <w:r w:rsidRPr="000A5326">
        <w:rPr>
          <w:i/>
          <w:iCs/>
          <w:sz w:val="24"/>
          <w:szCs w:val="24"/>
          <w:rPrChange w:id="110" w:author="Jochum, Michael D." w:date="2021-04-23T14:39:00Z">
            <w:rPr/>
          </w:rPrChange>
        </w:rPr>
        <w:t>What are these go terms telling us</w:t>
      </w:r>
    </w:p>
    <w:p w14:paraId="32438878" w14:textId="7BEF7FC6" w:rsidR="00967225" w:rsidRPr="000A5326" w:rsidRDefault="00967225" w:rsidP="000A5326">
      <w:pPr>
        <w:pStyle w:val="ListParagraph"/>
        <w:numPr>
          <w:ilvl w:val="0"/>
          <w:numId w:val="4"/>
        </w:numPr>
        <w:spacing w:line="480" w:lineRule="auto"/>
        <w:rPr>
          <w:i/>
          <w:iCs/>
          <w:sz w:val="24"/>
          <w:szCs w:val="24"/>
          <w:rPrChange w:id="111" w:author="Jochum, Michael D." w:date="2021-04-23T14:39:00Z">
            <w:rPr/>
          </w:rPrChange>
        </w:rPr>
        <w:pPrChange w:id="112" w:author="Jochum, Michael D." w:date="2021-04-23T14:39:00Z">
          <w:pPr>
            <w:spacing w:line="480" w:lineRule="auto"/>
          </w:pPr>
        </w:pPrChange>
      </w:pPr>
      <w:r w:rsidRPr="000A5326">
        <w:rPr>
          <w:i/>
          <w:iCs/>
          <w:sz w:val="24"/>
          <w:szCs w:val="24"/>
          <w:rPrChange w:id="113" w:author="Jochum, Michael D." w:date="2021-04-23T14:39:00Z">
            <w:rPr/>
          </w:rPrChange>
        </w:rPr>
        <w:t xml:space="preserve">Who else has found similar </w:t>
      </w:r>
      <w:proofErr w:type="gramStart"/>
      <w:r w:rsidRPr="000A5326">
        <w:rPr>
          <w:i/>
          <w:iCs/>
          <w:sz w:val="24"/>
          <w:szCs w:val="24"/>
          <w:rPrChange w:id="114" w:author="Jochum, Michael D." w:date="2021-04-23T14:39:00Z">
            <w:rPr/>
          </w:rPrChange>
        </w:rPr>
        <w:t>stuff</w:t>
      </w:r>
      <w:proofErr w:type="gramEnd"/>
    </w:p>
    <w:p w14:paraId="2E05D0A2" w14:textId="09BA37FA" w:rsidR="00967225" w:rsidRPr="000A5326" w:rsidRDefault="00967225" w:rsidP="000A5326">
      <w:pPr>
        <w:pStyle w:val="ListParagraph"/>
        <w:numPr>
          <w:ilvl w:val="0"/>
          <w:numId w:val="4"/>
        </w:numPr>
        <w:spacing w:line="480" w:lineRule="auto"/>
        <w:rPr>
          <w:i/>
          <w:iCs/>
          <w:sz w:val="24"/>
          <w:szCs w:val="24"/>
          <w:rPrChange w:id="115" w:author="Jochum, Michael D." w:date="2021-04-23T14:39:00Z">
            <w:rPr/>
          </w:rPrChange>
        </w:rPr>
        <w:pPrChange w:id="116" w:author="Jochum, Michael D." w:date="2021-04-23T14:39:00Z">
          <w:pPr>
            <w:spacing w:line="480" w:lineRule="auto"/>
          </w:pPr>
        </w:pPrChange>
      </w:pPr>
      <w:r w:rsidRPr="000A5326">
        <w:rPr>
          <w:i/>
          <w:iCs/>
          <w:sz w:val="24"/>
          <w:szCs w:val="24"/>
          <w:rPrChange w:id="117" w:author="Jochum, Michael D." w:date="2021-04-23T14:39:00Z">
            <w:rPr/>
          </w:rPrChange>
        </w:rPr>
        <w:t xml:space="preserve">What are these taxa telling </w:t>
      </w:r>
      <w:proofErr w:type="gramStart"/>
      <w:r w:rsidRPr="000A5326">
        <w:rPr>
          <w:i/>
          <w:iCs/>
          <w:sz w:val="24"/>
          <w:szCs w:val="24"/>
          <w:rPrChange w:id="118" w:author="Jochum, Michael D." w:date="2021-04-23T14:39:00Z">
            <w:rPr/>
          </w:rPrChange>
        </w:rPr>
        <w:t>us</w:t>
      </w:r>
      <w:proofErr w:type="gramEnd"/>
    </w:p>
    <w:p w14:paraId="48022299" w14:textId="7FE2245F" w:rsidR="00967225" w:rsidDel="00BC680F" w:rsidRDefault="00967225" w:rsidP="003E2ED5">
      <w:pPr>
        <w:pStyle w:val="ListParagraph"/>
        <w:numPr>
          <w:ilvl w:val="0"/>
          <w:numId w:val="4"/>
        </w:numPr>
        <w:spacing w:line="480" w:lineRule="auto"/>
        <w:rPr>
          <w:del w:id="119" w:author="Jochum, Michael D." w:date="2021-04-23T14:40:00Z"/>
          <w:i/>
          <w:iCs/>
          <w:sz w:val="24"/>
          <w:szCs w:val="24"/>
        </w:rPr>
      </w:pPr>
      <w:r w:rsidRPr="000A5326">
        <w:rPr>
          <w:i/>
          <w:iCs/>
          <w:sz w:val="24"/>
          <w:szCs w:val="24"/>
          <w:rPrChange w:id="120" w:author="Jochum, Michael D." w:date="2021-04-23T14:39:00Z">
            <w:rPr/>
          </w:rPrChange>
        </w:rPr>
        <w:t>Who else has found similar stuff</w:t>
      </w:r>
    </w:p>
    <w:p w14:paraId="219A4CAC" w14:textId="77777777" w:rsidR="00BC680F" w:rsidRPr="000A5326" w:rsidRDefault="00BC680F" w:rsidP="000A5326">
      <w:pPr>
        <w:pStyle w:val="ListParagraph"/>
        <w:numPr>
          <w:ilvl w:val="0"/>
          <w:numId w:val="4"/>
        </w:numPr>
        <w:spacing w:line="480" w:lineRule="auto"/>
        <w:rPr>
          <w:ins w:id="121" w:author="Jochum, Michael D." w:date="2021-04-23T14:40:00Z"/>
          <w:i/>
          <w:iCs/>
          <w:sz w:val="24"/>
          <w:szCs w:val="24"/>
          <w:rPrChange w:id="122" w:author="Jochum, Michael D." w:date="2021-04-23T14:39:00Z">
            <w:rPr>
              <w:ins w:id="123" w:author="Jochum, Michael D." w:date="2021-04-23T14:40:00Z"/>
            </w:rPr>
          </w:rPrChange>
        </w:rPr>
        <w:pPrChange w:id="124" w:author="Jochum, Michael D." w:date="2021-04-23T14:39:00Z">
          <w:pPr>
            <w:spacing w:line="480" w:lineRule="auto"/>
          </w:pPr>
        </w:pPrChange>
      </w:pPr>
    </w:p>
    <w:p w14:paraId="2442638F" w14:textId="2E038806" w:rsidR="00967225" w:rsidRPr="00BC680F" w:rsidRDefault="00967225" w:rsidP="003E2ED5">
      <w:pPr>
        <w:pStyle w:val="ListParagraph"/>
        <w:numPr>
          <w:ilvl w:val="0"/>
          <w:numId w:val="4"/>
        </w:numPr>
        <w:spacing w:line="480" w:lineRule="auto"/>
        <w:rPr>
          <w:i/>
          <w:iCs/>
          <w:sz w:val="24"/>
          <w:szCs w:val="24"/>
          <w:rPrChange w:id="125" w:author="Jochum, Michael D." w:date="2021-04-23T14:40:00Z">
            <w:rPr/>
          </w:rPrChange>
        </w:rPr>
        <w:pPrChange w:id="126" w:author="Jochum, Michael D." w:date="2021-04-23T14:40:00Z">
          <w:pPr>
            <w:spacing w:line="480" w:lineRule="auto"/>
          </w:pPr>
        </w:pPrChange>
      </w:pPr>
      <w:proofErr w:type="spellStart"/>
      <w:r w:rsidRPr="00BC680F">
        <w:rPr>
          <w:i/>
          <w:iCs/>
          <w:sz w:val="24"/>
          <w:szCs w:val="24"/>
          <w:rPrChange w:id="127" w:author="Jochum, Michael D." w:date="2021-04-23T14:40:00Z">
            <w:rPr/>
          </w:rPrChange>
        </w:rPr>
        <w:t>Whats</w:t>
      </w:r>
      <w:proofErr w:type="spellEnd"/>
      <w:r w:rsidRPr="00BC680F">
        <w:rPr>
          <w:i/>
          <w:iCs/>
          <w:sz w:val="24"/>
          <w:szCs w:val="24"/>
          <w:rPrChange w:id="128" w:author="Jochum, Michael D." w:date="2021-04-23T14:40:00Z">
            <w:rPr/>
          </w:rPrChange>
        </w:rPr>
        <w:t xml:space="preserve"> next</w:t>
      </w:r>
    </w:p>
    <w:p w14:paraId="7DDC07BA" w14:textId="3F461C0F" w:rsidR="003E2ED5" w:rsidRPr="00CE4BD9" w:rsidDel="00A1784C" w:rsidRDefault="003E2ED5" w:rsidP="003E2ED5">
      <w:pPr>
        <w:spacing w:line="480" w:lineRule="auto"/>
        <w:rPr>
          <w:del w:id="129" w:author="Jochum, Michael D." w:date="2021-04-23T14:24:00Z"/>
          <w:b/>
          <w:bCs/>
          <w:sz w:val="24"/>
          <w:szCs w:val="24"/>
        </w:rPr>
      </w:pPr>
      <w:r w:rsidRPr="00CE4BD9">
        <w:rPr>
          <w:b/>
          <w:bCs/>
          <w:sz w:val="24"/>
          <w:szCs w:val="24"/>
        </w:rPr>
        <w:t>Conclusion</w:t>
      </w:r>
    </w:p>
    <w:p w14:paraId="7BFFE73C" w14:textId="77777777" w:rsidR="00A1784C" w:rsidRDefault="00A1784C" w:rsidP="00A1784C">
      <w:pPr>
        <w:spacing w:line="480" w:lineRule="auto"/>
        <w:rPr>
          <w:ins w:id="130" w:author="Jochum, Michael D." w:date="2021-04-23T14:24:00Z"/>
          <w:rFonts w:cstheme="minorHAnsi"/>
          <w:sz w:val="24"/>
          <w:szCs w:val="24"/>
        </w:rPr>
      </w:pPr>
    </w:p>
    <w:p w14:paraId="5540EFDA" w14:textId="1C6B6157" w:rsidR="00A1784C" w:rsidRPr="00F44A9A" w:rsidRDefault="00A1784C" w:rsidP="00A1784C">
      <w:pPr>
        <w:spacing w:line="480" w:lineRule="auto"/>
        <w:rPr>
          <w:ins w:id="131" w:author="Jochum, Michael D." w:date="2021-04-23T14:25:00Z"/>
          <w:rFonts w:cstheme="minorHAnsi"/>
          <w:sz w:val="24"/>
          <w:szCs w:val="24"/>
        </w:rPr>
      </w:pPr>
      <w:ins w:id="132" w:author="Jochum, Michael D." w:date="2021-04-23T14:24:00Z">
        <w:r w:rsidRPr="00F44A9A">
          <w:rPr>
            <w:rFonts w:cstheme="minorHAnsi"/>
            <w:sz w:val="24"/>
            <w:szCs w:val="24"/>
          </w:rPr>
          <w:t>In conclusion, we observed</w:t>
        </w:r>
        <w:r w:rsidRPr="00BC39E1">
          <w:rPr>
            <w:rFonts w:cstheme="minorHAnsi"/>
            <w:sz w:val="24"/>
            <w:szCs w:val="24"/>
          </w:rPr>
          <w:t xml:space="preserve"> unique and taxonomic and functional</w:t>
        </w:r>
        <w:r w:rsidRPr="00F44A9A">
          <w:rPr>
            <w:rFonts w:cstheme="minorHAnsi"/>
            <w:sz w:val="24"/>
            <w:szCs w:val="24"/>
          </w:rPr>
          <w:t xml:space="preserve"> </w:t>
        </w:r>
        <w:r w:rsidRPr="00BC39E1">
          <w:rPr>
            <w:rFonts w:cstheme="minorHAnsi"/>
            <w:sz w:val="24"/>
            <w:szCs w:val="24"/>
          </w:rPr>
          <w:t xml:space="preserve">discriminant features in the </w:t>
        </w:r>
        <w:proofErr w:type="spellStart"/>
        <w:r w:rsidRPr="00F44A9A">
          <w:rPr>
            <w:rFonts w:cstheme="minorHAnsi"/>
            <w:sz w:val="24"/>
            <w:szCs w:val="24"/>
          </w:rPr>
          <w:t>brochoalveolar</w:t>
        </w:r>
        <w:proofErr w:type="spellEnd"/>
        <w:r w:rsidRPr="00F44A9A">
          <w:rPr>
            <w:rFonts w:cstheme="minorHAnsi"/>
            <w:sz w:val="24"/>
            <w:szCs w:val="24"/>
          </w:rPr>
          <w:t xml:space="preserve"> lavage </w:t>
        </w:r>
        <w:proofErr w:type="spellStart"/>
        <w:r w:rsidRPr="00BC39E1">
          <w:rPr>
            <w:rFonts w:cstheme="minorHAnsi"/>
            <w:sz w:val="24"/>
            <w:szCs w:val="24"/>
          </w:rPr>
          <w:t>metatranscriptomes</w:t>
        </w:r>
        <w:proofErr w:type="spellEnd"/>
        <w:r w:rsidRPr="00BC39E1">
          <w:rPr>
            <w:rFonts w:cstheme="minorHAnsi"/>
            <w:sz w:val="24"/>
            <w:szCs w:val="24"/>
          </w:rPr>
          <w:t xml:space="preserve"> associated with COVID19 disease and death.  </w:t>
        </w:r>
        <w:r w:rsidRPr="00F44A9A">
          <w:rPr>
            <w:rFonts w:cstheme="minorHAnsi"/>
            <w:sz w:val="24"/>
            <w:szCs w:val="24"/>
          </w:rPr>
          <w:t xml:space="preserve">Taxa of interested included genera from the </w:t>
        </w:r>
        <w:proofErr w:type="spellStart"/>
        <w:r w:rsidRPr="00F44A9A">
          <w:rPr>
            <w:rFonts w:cstheme="minorHAnsi"/>
            <w:sz w:val="24"/>
            <w:szCs w:val="24"/>
          </w:rPr>
          <w:t>Sphingomonadacae</w:t>
        </w:r>
        <w:proofErr w:type="spellEnd"/>
        <w:r w:rsidRPr="00F44A9A">
          <w:rPr>
            <w:rFonts w:cstheme="minorHAnsi"/>
            <w:sz w:val="24"/>
            <w:szCs w:val="24"/>
          </w:rPr>
          <w:t xml:space="preserve"> Class, and function annotated </w:t>
        </w:r>
        <w:r w:rsidRPr="00BC39E1">
          <w:rPr>
            <w:rFonts w:cstheme="minorHAnsi"/>
            <w:sz w:val="24"/>
            <w:szCs w:val="24"/>
          </w:rPr>
          <w:t xml:space="preserve">Gene ontologies of interest </w:t>
        </w:r>
        <w:r w:rsidRPr="00F44A9A">
          <w:rPr>
            <w:rFonts w:cstheme="minorHAnsi"/>
            <w:sz w:val="24"/>
            <w:szCs w:val="24"/>
          </w:rPr>
          <w:t xml:space="preserve">included </w:t>
        </w:r>
        <w:r w:rsidRPr="00BC39E1">
          <w:rPr>
            <w:rFonts w:cstheme="minorHAnsi"/>
            <w:sz w:val="24"/>
            <w:szCs w:val="24"/>
          </w:rPr>
          <w:t xml:space="preserve">associated </w:t>
        </w:r>
        <w:proofErr w:type="spellStart"/>
        <w:r w:rsidRPr="00BC39E1">
          <w:rPr>
            <w:rFonts w:cstheme="minorHAnsi"/>
            <w:sz w:val="24"/>
            <w:szCs w:val="24"/>
          </w:rPr>
          <w:t>with:Phosphate</w:t>
        </w:r>
        <w:proofErr w:type="spellEnd"/>
        <w:r w:rsidRPr="00BC39E1">
          <w:rPr>
            <w:rFonts w:cstheme="minorHAnsi"/>
            <w:sz w:val="24"/>
            <w:szCs w:val="24"/>
          </w:rPr>
          <w:t xml:space="preserve"> / phosphorylation</w:t>
        </w:r>
        <w:r w:rsidRPr="00F44A9A">
          <w:rPr>
            <w:rFonts w:cstheme="minorHAnsi"/>
            <w:sz w:val="24"/>
            <w:szCs w:val="24"/>
          </w:rPr>
          <w:t>, m</w:t>
        </w:r>
        <w:r w:rsidRPr="00BC39E1">
          <w:rPr>
            <w:rFonts w:cstheme="minorHAnsi"/>
            <w:sz w:val="24"/>
            <w:szCs w:val="24"/>
          </w:rPr>
          <w:t>etal ion binding (</w:t>
        </w:r>
        <w:proofErr w:type="spellStart"/>
        <w:r w:rsidRPr="00BC39E1">
          <w:rPr>
            <w:rFonts w:cstheme="minorHAnsi"/>
            <w:sz w:val="24"/>
            <w:szCs w:val="24"/>
          </w:rPr>
          <w:t>mg,zn,etc</w:t>
        </w:r>
        <w:proofErr w:type="spellEnd"/>
        <w:r w:rsidRPr="00BC39E1">
          <w:rPr>
            <w:rFonts w:cstheme="minorHAnsi"/>
            <w:sz w:val="24"/>
            <w:szCs w:val="24"/>
          </w:rPr>
          <w:t>)</w:t>
        </w:r>
        <w:r w:rsidRPr="00F44A9A">
          <w:rPr>
            <w:rFonts w:cstheme="minorHAnsi"/>
            <w:sz w:val="24"/>
            <w:szCs w:val="24"/>
          </w:rPr>
          <w:t>, n</w:t>
        </w:r>
        <w:r w:rsidRPr="00BC39E1">
          <w:rPr>
            <w:rFonts w:cstheme="minorHAnsi"/>
            <w:sz w:val="24"/>
            <w:szCs w:val="24"/>
          </w:rPr>
          <w:t>ucleotide terms (DNA/RNA)</w:t>
        </w:r>
        <w:r w:rsidRPr="00F44A9A">
          <w:rPr>
            <w:rFonts w:cstheme="minorHAnsi"/>
            <w:sz w:val="24"/>
            <w:szCs w:val="24"/>
          </w:rPr>
          <w:t xml:space="preserve">, </w:t>
        </w:r>
        <w:r w:rsidRPr="00BC39E1">
          <w:rPr>
            <w:rFonts w:cstheme="minorHAnsi"/>
            <w:sz w:val="24"/>
            <w:szCs w:val="24"/>
          </w:rPr>
          <w:t xml:space="preserve">Lytic activity (hydrolase, </w:t>
        </w:r>
        <w:proofErr w:type="spellStart"/>
        <w:r w:rsidRPr="00BC39E1">
          <w:rPr>
            <w:rFonts w:cstheme="minorHAnsi"/>
            <w:sz w:val="24"/>
            <w:szCs w:val="24"/>
          </w:rPr>
          <w:t>endopeptidase,etc</w:t>
        </w:r>
        <w:proofErr w:type="spellEnd"/>
        <w:r w:rsidRPr="00BC39E1">
          <w:rPr>
            <w:rFonts w:cstheme="minorHAnsi"/>
            <w:sz w:val="24"/>
            <w:szCs w:val="24"/>
          </w:rPr>
          <w:t>)</w:t>
        </w:r>
      </w:ins>
      <w:ins w:id="133" w:author="Jochum, Michael D." w:date="2021-04-23T14:25:00Z">
        <w:r>
          <w:rPr>
            <w:rFonts w:cstheme="minorHAnsi"/>
            <w:sz w:val="24"/>
            <w:szCs w:val="24"/>
          </w:rPr>
          <w:t xml:space="preserve">. </w:t>
        </w:r>
        <w:r w:rsidRPr="00565AFB">
          <w:rPr>
            <w:rFonts w:cstheme="minorHAnsi"/>
            <w:sz w:val="24"/>
            <w:szCs w:val="24"/>
          </w:rPr>
          <w:t>Collectively, while this data does cannot speak to causality or directionality of the association, it does demonstrate a significant relationship between the human microbiome and severity of COVID-19, rendering further testable hypotheses that warrant further investigation.</w:t>
        </w:r>
        <w:r w:rsidRPr="00F44A9A">
          <w:rPr>
            <w:rFonts w:cstheme="minorHAnsi"/>
            <w:sz w:val="24"/>
            <w:szCs w:val="24"/>
          </w:rPr>
          <w:t xml:space="preserve"> </w:t>
        </w:r>
      </w:ins>
    </w:p>
    <w:p w14:paraId="555D8FEC" w14:textId="720C7F03" w:rsidR="00A1784C" w:rsidRPr="00A1784C" w:rsidRDefault="00A1784C" w:rsidP="00A1784C">
      <w:pPr>
        <w:spacing w:line="480" w:lineRule="auto"/>
        <w:rPr>
          <w:ins w:id="134" w:author="Jochum, Michael D." w:date="2021-04-23T14:24:00Z"/>
          <w:rFonts w:cstheme="minorHAnsi"/>
          <w:b/>
          <w:bCs/>
          <w:sz w:val="24"/>
          <w:szCs w:val="24"/>
          <w:rPrChange w:id="135" w:author="Jochum, Michael D." w:date="2021-04-23T14:25:00Z">
            <w:rPr>
              <w:ins w:id="136" w:author="Jochum, Michael D." w:date="2021-04-23T14:24:00Z"/>
              <w:rFonts w:cstheme="minorHAnsi"/>
              <w:sz w:val="24"/>
              <w:szCs w:val="24"/>
            </w:rPr>
          </w:rPrChange>
        </w:rPr>
        <w:pPrChange w:id="137" w:author="Jochum, Michael D." w:date="2021-04-23T14:24:00Z">
          <w:pPr>
            <w:numPr>
              <w:numId w:val="2"/>
            </w:numPr>
            <w:ind w:left="360"/>
          </w:pPr>
        </w:pPrChange>
      </w:pPr>
      <w:ins w:id="138" w:author="Jochum, Michael D." w:date="2021-04-23T14:25:00Z">
        <w:r w:rsidRPr="00A1784C">
          <w:rPr>
            <w:rFonts w:cstheme="minorHAnsi"/>
            <w:b/>
            <w:bCs/>
            <w:sz w:val="24"/>
            <w:szCs w:val="24"/>
            <w:rPrChange w:id="139" w:author="Jochum, Michael D." w:date="2021-04-23T14:25:00Z">
              <w:rPr>
                <w:rFonts w:cstheme="minorHAnsi"/>
                <w:sz w:val="24"/>
                <w:szCs w:val="24"/>
              </w:rPr>
            </w:rPrChange>
          </w:rPr>
          <w:t>Acknowledgments</w:t>
        </w:r>
      </w:ins>
    </w:p>
    <w:p w14:paraId="09A74373" w14:textId="49AEF62D" w:rsidR="00A1784C" w:rsidRPr="00F44A9A" w:rsidRDefault="00A1784C" w:rsidP="00A1784C">
      <w:pPr>
        <w:rPr>
          <w:ins w:id="140" w:author="Jochum, Michael D." w:date="2021-04-23T14:25:00Z"/>
          <w:rFonts w:cstheme="minorHAnsi"/>
          <w:sz w:val="24"/>
          <w:szCs w:val="24"/>
        </w:rPr>
        <w:pPrChange w:id="141" w:author="Jochum, Michael D." w:date="2021-04-23T14:25:00Z">
          <w:pPr>
            <w:numPr>
              <w:numId w:val="2"/>
            </w:numPr>
            <w:ind w:left="360"/>
          </w:pPr>
        </w:pPrChange>
      </w:pPr>
      <w:ins w:id="142" w:author="Jochum, Michael D." w:date="2021-04-23T14:25:00Z">
        <w:r>
          <w:rPr>
            <w:rFonts w:cstheme="minorHAnsi"/>
            <w:sz w:val="24"/>
            <w:szCs w:val="24"/>
          </w:rPr>
          <w:lastRenderedPageBreak/>
          <w:t>We would</w:t>
        </w:r>
        <w:r w:rsidRPr="00F44A9A">
          <w:rPr>
            <w:rFonts w:cstheme="minorHAnsi"/>
            <w:sz w:val="24"/>
            <w:szCs w:val="24"/>
          </w:rPr>
          <w:t xml:space="preserve"> like to </w:t>
        </w:r>
        <w:r>
          <w:rPr>
            <w:rFonts w:cstheme="minorHAnsi"/>
            <w:sz w:val="24"/>
            <w:szCs w:val="24"/>
          </w:rPr>
          <w:t>acknowledge</w:t>
        </w:r>
        <w:r w:rsidRPr="00F44A9A">
          <w:rPr>
            <w:rFonts w:cstheme="minorHAnsi"/>
            <w:sz w:val="24"/>
            <w:szCs w:val="24"/>
          </w:rPr>
          <w:t xml:space="preserve"> the COVIRT microbial subgroup team members and give special acknowledgment to John Fonner and the</w:t>
        </w:r>
        <w:r w:rsidRPr="00F44A9A">
          <w:rPr>
            <w:rFonts w:cstheme="minorHAnsi"/>
            <w:color w:val="000000"/>
            <w:sz w:val="24"/>
            <w:szCs w:val="24"/>
            <w:shd w:val="clear" w:color="auto" w:fill="FFFFFF"/>
          </w:rPr>
          <w:t xml:space="preserve"> Texas Advanced Computing Center (TACC) at The University of Texas at Austin for providing HPC resources that have contributed to the research results reported</w:t>
        </w:r>
      </w:ins>
      <w:ins w:id="143" w:author="Jochum, Michael D." w:date="2021-04-23T14:26:00Z">
        <w:r>
          <w:rPr>
            <w:rFonts w:cstheme="minorHAnsi"/>
            <w:color w:val="000000"/>
            <w:sz w:val="24"/>
            <w:szCs w:val="24"/>
            <w:shd w:val="clear" w:color="auto" w:fill="FFFFFF"/>
          </w:rPr>
          <w:t>.</w:t>
        </w:r>
      </w:ins>
    </w:p>
    <w:p w14:paraId="25FE32FC" w14:textId="41505BF2" w:rsidR="003E2ED5" w:rsidRPr="00A1784C" w:rsidRDefault="003E2ED5" w:rsidP="003E2ED5">
      <w:pPr>
        <w:pStyle w:val="EndNoteBibliography"/>
        <w:rPr>
          <w:b/>
          <w:bCs/>
          <w:sz w:val="24"/>
          <w:szCs w:val="24"/>
          <w:rPrChange w:id="144" w:author="Jochum, Michael D." w:date="2021-04-23T14:25:00Z">
            <w:rPr>
              <w:sz w:val="24"/>
              <w:szCs w:val="24"/>
            </w:rPr>
          </w:rPrChange>
        </w:rPr>
      </w:pPr>
    </w:p>
    <w:p w14:paraId="42E41946" w14:textId="78F7B97A" w:rsidR="005F2C06" w:rsidRPr="00CE4BD9" w:rsidRDefault="005F2C06" w:rsidP="003E2ED5">
      <w:pPr>
        <w:pStyle w:val="EndNoteBibliography"/>
        <w:rPr>
          <w:b/>
          <w:bCs/>
          <w:sz w:val="24"/>
          <w:szCs w:val="24"/>
        </w:rPr>
      </w:pPr>
      <w:r w:rsidRPr="00CE4BD9">
        <w:rPr>
          <w:b/>
          <w:bCs/>
          <w:sz w:val="24"/>
          <w:szCs w:val="24"/>
        </w:rPr>
        <w:t>References</w:t>
      </w:r>
    </w:p>
    <w:p w14:paraId="5B9DE499" w14:textId="5A00C75F" w:rsidR="005F2C06" w:rsidRPr="00CE4BD9" w:rsidRDefault="005F2C06" w:rsidP="005F2C06">
      <w:pPr>
        <w:rPr>
          <w:sz w:val="24"/>
          <w:szCs w:val="24"/>
        </w:rPr>
      </w:pPr>
      <w:r w:rsidRPr="00CE4BD9">
        <w:rPr>
          <w:sz w:val="24"/>
          <w:szCs w:val="24"/>
        </w:rPr>
        <w:t xml:space="preserve">1. Chen L, Liu W, Zhang Q, Xu K, Ye G, Wu W, et al. RNA based </w:t>
      </w:r>
      <w:proofErr w:type="spellStart"/>
      <w:r w:rsidRPr="00CE4BD9">
        <w:rPr>
          <w:sz w:val="24"/>
          <w:szCs w:val="24"/>
        </w:rPr>
        <w:t>mNGS</w:t>
      </w:r>
      <w:proofErr w:type="spellEnd"/>
      <w:r w:rsidRPr="00CE4BD9">
        <w:rPr>
          <w:sz w:val="24"/>
          <w:szCs w:val="24"/>
        </w:rPr>
        <w:t xml:space="preserve"> approach identifies a novel human coronavirus from two individual pneumonia cases in 2019 Wuhan outbreak. </w:t>
      </w:r>
      <w:proofErr w:type="spellStart"/>
      <w:r w:rsidRPr="00CE4BD9">
        <w:rPr>
          <w:sz w:val="24"/>
          <w:szCs w:val="24"/>
        </w:rPr>
        <w:t>Emerg</w:t>
      </w:r>
      <w:proofErr w:type="spellEnd"/>
      <w:r w:rsidRPr="00CE4BD9">
        <w:rPr>
          <w:sz w:val="24"/>
          <w:szCs w:val="24"/>
        </w:rPr>
        <w:t xml:space="preserve"> Microbes Infect. 2020;9: 313–319.</w:t>
      </w:r>
    </w:p>
    <w:p w14:paraId="5357B68B" w14:textId="167CD568" w:rsidR="005F2C06" w:rsidRPr="00CE4BD9" w:rsidRDefault="005F2C06" w:rsidP="005F2C06">
      <w:pPr>
        <w:rPr>
          <w:sz w:val="24"/>
          <w:szCs w:val="24"/>
        </w:rPr>
      </w:pPr>
      <w:r w:rsidRPr="00CE4BD9">
        <w:rPr>
          <w:sz w:val="24"/>
          <w:szCs w:val="24"/>
        </w:rPr>
        <w:t>2. Wu F, Zhao S, Yu B, Chen Y-M, Wang W, Song Z-G, et al. A new coronavirus associated with human respiratory disease in China. Nature. 2020;579: 265–269.</w:t>
      </w:r>
    </w:p>
    <w:p w14:paraId="6702E117" w14:textId="67D4D518" w:rsidR="005F2C06" w:rsidRPr="00CE4BD9" w:rsidRDefault="005F2C06" w:rsidP="005F2C06">
      <w:pPr>
        <w:rPr>
          <w:sz w:val="24"/>
          <w:szCs w:val="24"/>
        </w:rPr>
      </w:pPr>
      <w:r w:rsidRPr="00CE4BD9">
        <w:rPr>
          <w:sz w:val="24"/>
          <w:szCs w:val="24"/>
        </w:rPr>
        <w:t>3. Zhou P, Yang X-L, Wang X-G, Hu B, Zhang L, Zhang W, et al. A pneumonia outbreak associated with a new coronavirus of probable bat origin. Nature. 2020;579: 270–273.</w:t>
      </w:r>
    </w:p>
    <w:p w14:paraId="74820D16" w14:textId="6F9109C3" w:rsidR="005F2C06" w:rsidRPr="00CE4BD9" w:rsidRDefault="005F2C06" w:rsidP="005F2C06">
      <w:pPr>
        <w:rPr>
          <w:sz w:val="24"/>
          <w:szCs w:val="24"/>
        </w:rPr>
      </w:pPr>
      <w:r w:rsidRPr="00CE4BD9">
        <w:rPr>
          <w:sz w:val="24"/>
          <w:szCs w:val="24"/>
        </w:rPr>
        <w:t xml:space="preserve">4. </w:t>
      </w:r>
      <w:proofErr w:type="spellStart"/>
      <w:r w:rsidRPr="00CE4BD9">
        <w:rPr>
          <w:sz w:val="24"/>
          <w:szCs w:val="24"/>
        </w:rPr>
        <w:t>Xiong</w:t>
      </w:r>
      <w:proofErr w:type="spellEnd"/>
      <w:r w:rsidRPr="00CE4BD9">
        <w:rPr>
          <w:sz w:val="24"/>
          <w:szCs w:val="24"/>
        </w:rPr>
        <w:t xml:space="preserve"> Y, Liu Y, Cao L, Wang D, Guo M, Jiang A, et al. Transcriptomic characteristics of bronchoalveolar lavage fluid and peripheral blood mononuclear cells in COVID-19 patients. </w:t>
      </w:r>
      <w:proofErr w:type="spellStart"/>
      <w:r w:rsidRPr="00CE4BD9">
        <w:rPr>
          <w:sz w:val="24"/>
          <w:szCs w:val="24"/>
        </w:rPr>
        <w:t>Emerg</w:t>
      </w:r>
      <w:proofErr w:type="spellEnd"/>
      <w:r w:rsidRPr="00CE4BD9">
        <w:rPr>
          <w:sz w:val="24"/>
          <w:szCs w:val="24"/>
        </w:rPr>
        <w:t xml:space="preserve"> Microbes Infect. 2020;9: 761–770.</w:t>
      </w:r>
    </w:p>
    <w:p w14:paraId="3C3D0E1D" w14:textId="2B016600" w:rsidR="005F2C06" w:rsidRPr="00CE4BD9" w:rsidRDefault="005F2C06" w:rsidP="005F2C06">
      <w:pPr>
        <w:rPr>
          <w:sz w:val="24"/>
          <w:szCs w:val="24"/>
        </w:rPr>
      </w:pPr>
      <w:r w:rsidRPr="00CE4BD9">
        <w:rPr>
          <w:sz w:val="24"/>
          <w:szCs w:val="24"/>
        </w:rPr>
        <w:t xml:space="preserve">5. Shen Z, Xiao Y, Kang L, Ma W, Shi L, Zhang L, et al. Genomic Diversity of Severe Acute Respiratory Syndrome–Coronavirus 2 in Patients </w:t>
      </w:r>
      <w:r w:rsidR="00CE4BD9">
        <w:rPr>
          <w:sz w:val="24"/>
          <w:szCs w:val="24"/>
        </w:rPr>
        <w:t>w</w:t>
      </w:r>
      <w:r w:rsidRPr="00CE4BD9">
        <w:rPr>
          <w:sz w:val="24"/>
          <w:szCs w:val="24"/>
        </w:rPr>
        <w:t>ith Coronavirus Disease 2019. Clinical Infectious Diseases. 2020. doi:10.1093/</w:t>
      </w:r>
      <w:proofErr w:type="spellStart"/>
      <w:r w:rsidRPr="00CE4BD9">
        <w:rPr>
          <w:sz w:val="24"/>
          <w:szCs w:val="24"/>
        </w:rPr>
        <w:t>cid</w:t>
      </w:r>
      <w:proofErr w:type="spellEnd"/>
      <w:r w:rsidRPr="00CE4BD9">
        <w:rPr>
          <w:sz w:val="24"/>
          <w:szCs w:val="24"/>
        </w:rPr>
        <w:t>/ciaa203</w:t>
      </w:r>
    </w:p>
    <w:p w14:paraId="0D533199" w14:textId="68C41A38" w:rsidR="005F2C06" w:rsidRPr="00CE4BD9" w:rsidRDefault="005F2C06" w:rsidP="005F2C06">
      <w:pPr>
        <w:rPr>
          <w:sz w:val="24"/>
          <w:szCs w:val="24"/>
        </w:rPr>
      </w:pPr>
      <w:r w:rsidRPr="00CE4BD9">
        <w:rPr>
          <w:sz w:val="24"/>
          <w:szCs w:val="24"/>
        </w:rPr>
        <w:t xml:space="preserve">6. </w:t>
      </w:r>
      <w:proofErr w:type="spellStart"/>
      <w:r w:rsidRPr="00CE4BD9">
        <w:rPr>
          <w:sz w:val="24"/>
          <w:szCs w:val="24"/>
        </w:rPr>
        <w:t>Michalovich</w:t>
      </w:r>
      <w:proofErr w:type="spellEnd"/>
      <w:r w:rsidRPr="00CE4BD9">
        <w:rPr>
          <w:sz w:val="24"/>
          <w:szCs w:val="24"/>
        </w:rPr>
        <w:t xml:space="preserve"> D, Rodriguez-Perez N, </w:t>
      </w:r>
      <w:proofErr w:type="spellStart"/>
      <w:r w:rsidRPr="00CE4BD9">
        <w:rPr>
          <w:sz w:val="24"/>
          <w:szCs w:val="24"/>
        </w:rPr>
        <w:t>Smolinska</w:t>
      </w:r>
      <w:proofErr w:type="spellEnd"/>
      <w:r w:rsidRPr="00CE4BD9">
        <w:rPr>
          <w:sz w:val="24"/>
          <w:szCs w:val="24"/>
        </w:rPr>
        <w:t xml:space="preserve"> S, </w:t>
      </w:r>
      <w:proofErr w:type="spellStart"/>
      <w:r w:rsidRPr="00CE4BD9">
        <w:rPr>
          <w:sz w:val="24"/>
          <w:szCs w:val="24"/>
        </w:rPr>
        <w:t>Pirozynski</w:t>
      </w:r>
      <w:proofErr w:type="spellEnd"/>
      <w:r w:rsidRPr="00CE4BD9">
        <w:rPr>
          <w:sz w:val="24"/>
          <w:szCs w:val="24"/>
        </w:rPr>
        <w:t xml:space="preserve"> M, Mayhew D, Uddin S, et al. Obesity and disease severity magnify disturbed microbiome-immune interactions in asthma patients. Nat </w:t>
      </w:r>
      <w:proofErr w:type="spellStart"/>
      <w:r w:rsidRPr="00CE4BD9">
        <w:rPr>
          <w:sz w:val="24"/>
          <w:szCs w:val="24"/>
        </w:rPr>
        <w:t>Commun</w:t>
      </w:r>
      <w:proofErr w:type="spellEnd"/>
      <w:r w:rsidRPr="00CE4BD9">
        <w:rPr>
          <w:sz w:val="24"/>
          <w:szCs w:val="24"/>
        </w:rPr>
        <w:t>. 2019;10: 5711.</w:t>
      </w:r>
    </w:p>
    <w:p w14:paraId="4BA283DD" w14:textId="1E6C2DE1" w:rsidR="005F2C06" w:rsidRPr="00CE4BD9" w:rsidRDefault="005F2C06" w:rsidP="005F2C06">
      <w:pPr>
        <w:rPr>
          <w:sz w:val="24"/>
          <w:szCs w:val="24"/>
        </w:rPr>
      </w:pPr>
      <w:r w:rsidRPr="00CE4BD9">
        <w:rPr>
          <w:sz w:val="24"/>
          <w:szCs w:val="24"/>
        </w:rPr>
        <w:t xml:space="preserve">7. Huang W, Yin C, Wang G, Rosenblum J, Krishnan S, Dimitrova N, et al. Optimizing a </w:t>
      </w:r>
      <w:proofErr w:type="spellStart"/>
      <w:r w:rsidRPr="00CE4BD9">
        <w:rPr>
          <w:sz w:val="24"/>
          <w:szCs w:val="24"/>
        </w:rPr>
        <w:t>Metatranscriptomic</w:t>
      </w:r>
      <w:proofErr w:type="spellEnd"/>
      <w:r w:rsidRPr="00CE4BD9">
        <w:rPr>
          <w:sz w:val="24"/>
          <w:szCs w:val="24"/>
        </w:rPr>
        <w:t xml:space="preserve"> Next-Generation Sequencing Protocol for Bronchoalveolar Lavage Diagnostics. J Mol Diagn. 2019;21: 251–261.</w:t>
      </w:r>
    </w:p>
    <w:p w14:paraId="34A9817D" w14:textId="6150D28B" w:rsidR="005F2C06" w:rsidRPr="00CE4BD9" w:rsidRDefault="005F2C06" w:rsidP="005F2C06">
      <w:pPr>
        <w:rPr>
          <w:sz w:val="24"/>
          <w:szCs w:val="24"/>
        </w:rPr>
      </w:pPr>
      <w:r w:rsidRPr="00CE4BD9">
        <w:rPr>
          <w:sz w:val="24"/>
          <w:szCs w:val="24"/>
        </w:rPr>
        <w:t xml:space="preserve">8. Ren L, Zhang R, Rao J, Xiao Y, Zhang Z, Yang B, et al. Transcriptionally Active Lung Microbiome and Its Association with Bacterial Biomass and Host Inflammatory Status. </w:t>
      </w:r>
      <w:proofErr w:type="spellStart"/>
      <w:r w:rsidRPr="00CE4BD9">
        <w:rPr>
          <w:sz w:val="24"/>
          <w:szCs w:val="24"/>
        </w:rPr>
        <w:t>mSystems</w:t>
      </w:r>
      <w:proofErr w:type="spellEnd"/>
      <w:r w:rsidRPr="00CE4BD9">
        <w:rPr>
          <w:sz w:val="24"/>
          <w:szCs w:val="24"/>
        </w:rPr>
        <w:t>. 2018;3. doi:10.1128/mSystems.00199-18</w:t>
      </w:r>
    </w:p>
    <w:p w14:paraId="71BA645F" w14:textId="3E28F2C2" w:rsidR="00DC575C" w:rsidRPr="00CE4BD9" w:rsidRDefault="007834DF" w:rsidP="007834DF">
      <w:pPr>
        <w:rPr>
          <w:sz w:val="24"/>
          <w:szCs w:val="24"/>
        </w:rPr>
      </w:pPr>
      <w:r w:rsidRPr="00CE4BD9">
        <w:rPr>
          <w:sz w:val="24"/>
          <w:szCs w:val="24"/>
        </w:rPr>
        <w:t xml:space="preserve">9. </w:t>
      </w:r>
      <w:proofErr w:type="spellStart"/>
      <w:r w:rsidRPr="00CE4BD9">
        <w:rPr>
          <w:sz w:val="24"/>
          <w:szCs w:val="24"/>
          <w:highlight w:val="yellow"/>
        </w:rPr>
        <w:t>FastQC</w:t>
      </w:r>
      <w:proofErr w:type="spellEnd"/>
    </w:p>
    <w:p w14:paraId="43F5CE39" w14:textId="5C8D6531" w:rsidR="007834DF" w:rsidRPr="00CE4BD9" w:rsidRDefault="007834DF" w:rsidP="007834DF">
      <w:pPr>
        <w:rPr>
          <w:sz w:val="24"/>
          <w:szCs w:val="24"/>
        </w:rPr>
      </w:pPr>
      <w:r w:rsidRPr="00CE4BD9">
        <w:rPr>
          <w:sz w:val="24"/>
          <w:szCs w:val="24"/>
        </w:rPr>
        <w:t xml:space="preserve">10. </w:t>
      </w:r>
      <w:proofErr w:type="spellStart"/>
      <w:r w:rsidRPr="00CE4BD9">
        <w:rPr>
          <w:sz w:val="24"/>
          <w:szCs w:val="24"/>
          <w:highlight w:val="yellow"/>
        </w:rPr>
        <w:t>Trimmomatic</w:t>
      </w:r>
      <w:proofErr w:type="spellEnd"/>
    </w:p>
    <w:p w14:paraId="376FEF9A" w14:textId="6E177B4E" w:rsidR="007E00DD" w:rsidRPr="00CE4BD9" w:rsidRDefault="007E00DD" w:rsidP="007834DF">
      <w:pPr>
        <w:rPr>
          <w:sz w:val="24"/>
          <w:szCs w:val="24"/>
        </w:rPr>
      </w:pPr>
      <w:r w:rsidRPr="00CE4BD9">
        <w:rPr>
          <w:sz w:val="24"/>
          <w:szCs w:val="24"/>
        </w:rPr>
        <w:t xml:space="preserve">11. </w:t>
      </w:r>
      <w:r w:rsidR="00127AF2" w:rsidRPr="00CE4BD9">
        <w:rPr>
          <w:sz w:val="24"/>
          <w:szCs w:val="24"/>
          <w:highlight w:val="yellow"/>
        </w:rPr>
        <w:t>flash</w:t>
      </w:r>
    </w:p>
    <w:p w14:paraId="7E201884" w14:textId="4D0400DB" w:rsidR="007E00DD" w:rsidRPr="00CE4BD9" w:rsidRDefault="007E00DD" w:rsidP="007834DF">
      <w:pPr>
        <w:rPr>
          <w:sz w:val="24"/>
          <w:szCs w:val="24"/>
        </w:rPr>
      </w:pPr>
      <w:r w:rsidRPr="00CE4BD9">
        <w:rPr>
          <w:sz w:val="24"/>
          <w:szCs w:val="24"/>
        </w:rPr>
        <w:t xml:space="preserve">12. </w:t>
      </w:r>
      <w:r w:rsidR="00127AF2" w:rsidRPr="00CE4BD9">
        <w:rPr>
          <w:sz w:val="24"/>
          <w:szCs w:val="24"/>
          <w:highlight w:val="yellow"/>
        </w:rPr>
        <w:t>Kraken2</w:t>
      </w:r>
    </w:p>
    <w:p w14:paraId="0F0C905E" w14:textId="61C7F6DD" w:rsidR="00BD14E3" w:rsidRPr="00CE4BD9" w:rsidRDefault="007E00DD" w:rsidP="00BD14E3">
      <w:pPr>
        <w:tabs>
          <w:tab w:val="left" w:pos="7660"/>
        </w:tabs>
        <w:rPr>
          <w:sz w:val="24"/>
          <w:szCs w:val="24"/>
        </w:rPr>
      </w:pPr>
      <w:r w:rsidRPr="00CE4BD9">
        <w:rPr>
          <w:sz w:val="24"/>
          <w:szCs w:val="24"/>
        </w:rPr>
        <w:t xml:space="preserve">13. </w:t>
      </w:r>
      <w:proofErr w:type="spellStart"/>
      <w:r w:rsidR="00127AF2" w:rsidRPr="00CE4BD9">
        <w:rPr>
          <w:sz w:val="24"/>
          <w:szCs w:val="24"/>
          <w:highlight w:val="yellow"/>
        </w:rPr>
        <w:t>fastp</w:t>
      </w:r>
      <w:proofErr w:type="spellEnd"/>
    </w:p>
    <w:p w14:paraId="4F566483" w14:textId="5FAC2B9A" w:rsidR="00BD14E3" w:rsidRPr="00CE4BD9" w:rsidRDefault="00BD14E3" w:rsidP="00BD14E3">
      <w:pPr>
        <w:tabs>
          <w:tab w:val="left" w:pos="7660"/>
        </w:tabs>
        <w:rPr>
          <w:sz w:val="24"/>
          <w:szCs w:val="24"/>
        </w:rPr>
      </w:pPr>
      <w:r w:rsidRPr="00CE4BD9">
        <w:rPr>
          <w:sz w:val="24"/>
          <w:szCs w:val="24"/>
        </w:rPr>
        <w:lastRenderedPageBreak/>
        <w:t xml:space="preserve">14. </w:t>
      </w:r>
      <w:proofErr w:type="spellStart"/>
      <w:r w:rsidRPr="00CE4BD9">
        <w:rPr>
          <w:sz w:val="24"/>
          <w:szCs w:val="24"/>
          <w:highlight w:val="yellow"/>
        </w:rPr>
        <w:t>decontam</w:t>
      </w:r>
      <w:proofErr w:type="spellEnd"/>
    </w:p>
    <w:p w14:paraId="6B119D91" w14:textId="18E0025F" w:rsidR="00BD14E3" w:rsidRPr="00CE4BD9" w:rsidRDefault="00BD14E3" w:rsidP="00BD14E3">
      <w:pPr>
        <w:tabs>
          <w:tab w:val="left" w:pos="7660"/>
        </w:tabs>
        <w:rPr>
          <w:sz w:val="24"/>
          <w:szCs w:val="24"/>
        </w:rPr>
      </w:pPr>
      <w:r w:rsidRPr="00CE4BD9">
        <w:rPr>
          <w:sz w:val="24"/>
          <w:szCs w:val="24"/>
        </w:rPr>
        <w:t xml:space="preserve">15. </w:t>
      </w:r>
      <w:proofErr w:type="spellStart"/>
      <w:r w:rsidRPr="00CE4BD9">
        <w:rPr>
          <w:sz w:val="24"/>
          <w:szCs w:val="24"/>
          <w:highlight w:val="yellow"/>
        </w:rPr>
        <w:t>SeqScreen</w:t>
      </w:r>
      <w:proofErr w:type="spellEnd"/>
    </w:p>
    <w:p w14:paraId="64C7C6AF" w14:textId="40D74C24" w:rsidR="00E22037" w:rsidRPr="00CE4BD9" w:rsidRDefault="00E22037" w:rsidP="00BD14E3">
      <w:pPr>
        <w:tabs>
          <w:tab w:val="left" w:pos="7660"/>
        </w:tabs>
        <w:rPr>
          <w:sz w:val="24"/>
          <w:szCs w:val="24"/>
        </w:rPr>
      </w:pPr>
      <w:r w:rsidRPr="00CE4BD9">
        <w:rPr>
          <w:sz w:val="24"/>
          <w:szCs w:val="24"/>
        </w:rPr>
        <w:t xml:space="preserve">16. </w:t>
      </w:r>
      <w:proofErr w:type="spellStart"/>
      <w:r w:rsidRPr="00CE4BD9">
        <w:rPr>
          <w:sz w:val="24"/>
          <w:szCs w:val="24"/>
          <w:highlight w:val="yellow"/>
        </w:rPr>
        <w:t>CoV</w:t>
      </w:r>
      <w:proofErr w:type="spellEnd"/>
      <w:r w:rsidRPr="00CE4BD9">
        <w:rPr>
          <w:sz w:val="24"/>
          <w:szCs w:val="24"/>
          <w:highlight w:val="yellow"/>
        </w:rPr>
        <w:t xml:space="preserve">-IRT-Micro </w:t>
      </w:r>
      <w:proofErr w:type="spellStart"/>
      <w:r w:rsidRPr="00CE4BD9">
        <w:rPr>
          <w:sz w:val="24"/>
          <w:szCs w:val="24"/>
          <w:highlight w:val="yellow"/>
        </w:rPr>
        <w:t>conda</w:t>
      </w:r>
      <w:proofErr w:type="spellEnd"/>
      <w:r w:rsidRPr="00CE4BD9">
        <w:rPr>
          <w:sz w:val="24"/>
          <w:szCs w:val="24"/>
          <w:highlight w:val="yellow"/>
        </w:rPr>
        <w:t xml:space="preserve"> package</w:t>
      </w:r>
    </w:p>
    <w:p w14:paraId="528BFAE4" w14:textId="05E75DF2" w:rsidR="00473877" w:rsidRPr="00CE4BD9" w:rsidRDefault="00E22037" w:rsidP="00DC575C">
      <w:pPr>
        <w:rPr>
          <w:sz w:val="24"/>
          <w:szCs w:val="24"/>
        </w:rPr>
      </w:pPr>
      <w:r w:rsidRPr="00CE4BD9">
        <w:rPr>
          <w:sz w:val="24"/>
          <w:szCs w:val="24"/>
        </w:rPr>
        <w:t xml:space="preserve">17. </w:t>
      </w:r>
      <w:proofErr w:type="spellStart"/>
      <w:r w:rsidR="00CE4BD9" w:rsidRPr="00CE4BD9">
        <w:rPr>
          <w:sz w:val="24"/>
          <w:szCs w:val="24"/>
        </w:rPr>
        <w:t>McMurdie</w:t>
      </w:r>
      <w:proofErr w:type="spellEnd"/>
      <w:r w:rsidR="00CE4BD9" w:rsidRPr="00CE4BD9">
        <w:rPr>
          <w:sz w:val="24"/>
          <w:szCs w:val="24"/>
        </w:rPr>
        <w:t xml:space="preserve"> PJ, Holmes S: </w:t>
      </w:r>
      <w:proofErr w:type="spellStart"/>
      <w:r w:rsidR="00CE4BD9" w:rsidRPr="00CE4BD9">
        <w:rPr>
          <w:b/>
          <w:sz w:val="24"/>
          <w:szCs w:val="24"/>
        </w:rPr>
        <w:t>phyloseq</w:t>
      </w:r>
      <w:proofErr w:type="spellEnd"/>
      <w:r w:rsidR="00CE4BD9" w:rsidRPr="00CE4BD9">
        <w:rPr>
          <w:b/>
          <w:sz w:val="24"/>
          <w:szCs w:val="24"/>
        </w:rPr>
        <w:t>: An R Package for Reproducible Interactive Analysis and Graphics of Microbiome Census Data</w:t>
      </w:r>
      <w:r w:rsidR="00CE4BD9" w:rsidRPr="00CE4BD9">
        <w:rPr>
          <w:sz w:val="24"/>
          <w:szCs w:val="24"/>
        </w:rPr>
        <w:t xml:space="preserve">. </w:t>
      </w:r>
      <w:r w:rsidR="00CE4BD9" w:rsidRPr="00CE4BD9">
        <w:rPr>
          <w:i/>
          <w:sz w:val="24"/>
          <w:szCs w:val="24"/>
        </w:rPr>
        <w:t xml:space="preserve">PLOS ONE </w:t>
      </w:r>
      <w:r w:rsidR="00CE4BD9" w:rsidRPr="00CE4BD9">
        <w:rPr>
          <w:sz w:val="24"/>
          <w:szCs w:val="24"/>
        </w:rPr>
        <w:t xml:space="preserve">2013, </w:t>
      </w:r>
      <w:r w:rsidR="00CE4BD9" w:rsidRPr="00CE4BD9">
        <w:rPr>
          <w:b/>
          <w:sz w:val="24"/>
          <w:szCs w:val="24"/>
        </w:rPr>
        <w:t>8</w:t>
      </w:r>
      <w:r w:rsidR="00CE4BD9" w:rsidRPr="00CE4BD9">
        <w:rPr>
          <w:sz w:val="24"/>
          <w:szCs w:val="24"/>
        </w:rPr>
        <w:t>(4</w:t>
      </w:r>
      <w:proofErr w:type="gramStart"/>
      <w:r w:rsidR="00CE4BD9" w:rsidRPr="00CE4BD9">
        <w:rPr>
          <w:sz w:val="24"/>
          <w:szCs w:val="24"/>
        </w:rPr>
        <w:t>):e</w:t>
      </w:r>
      <w:proofErr w:type="gramEnd"/>
      <w:r w:rsidR="00CE4BD9" w:rsidRPr="00CE4BD9">
        <w:rPr>
          <w:sz w:val="24"/>
          <w:szCs w:val="24"/>
        </w:rPr>
        <w:t>61217.</w:t>
      </w:r>
    </w:p>
    <w:p w14:paraId="180BBB99" w14:textId="190C186C" w:rsidR="00CE4BD9" w:rsidRPr="00CE4BD9" w:rsidRDefault="00CE4BD9" w:rsidP="00DC575C">
      <w:pPr>
        <w:rPr>
          <w:sz w:val="24"/>
          <w:szCs w:val="24"/>
        </w:rPr>
      </w:pPr>
      <w:r w:rsidRPr="00CE4BD9">
        <w:rPr>
          <w:sz w:val="24"/>
          <w:szCs w:val="24"/>
        </w:rPr>
        <w:t xml:space="preserve">18. </w:t>
      </w:r>
      <w:r w:rsidRPr="00CE4BD9">
        <w:rPr>
          <w:sz w:val="24"/>
          <w:szCs w:val="24"/>
          <w:highlight w:val="yellow"/>
        </w:rPr>
        <w:t>R 4.03</w:t>
      </w:r>
    </w:p>
    <w:p w14:paraId="0011A607" w14:textId="1571F873" w:rsidR="00CE4BD9" w:rsidRDefault="00CE4BD9" w:rsidP="00DC575C">
      <w:pPr>
        <w:rPr>
          <w:sz w:val="24"/>
          <w:szCs w:val="24"/>
        </w:rPr>
      </w:pPr>
      <w:r w:rsidRPr="00CE4BD9">
        <w:rPr>
          <w:sz w:val="24"/>
          <w:szCs w:val="24"/>
        </w:rPr>
        <w:t xml:space="preserve">19. </w:t>
      </w:r>
      <w:r w:rsidRPr="00CE4BD9">
        <w:rPr>
          <w:sz w:val="24"/>
          <w:szCs w:val="24"/>
          <w:highlight w:val="yellow"/>
        </w:rPr>
        <w:t>Maaslin2</w:t>
      </w:r>
    </w:p>
    <w:p w14:paraId="09DFC5EE" w14:textId="77777777" w:rsidR="00CE4BD9" w:rsidRDefault="00CE4BD9" w:rsidP="00FB16F2">
      <w:pPr>
        <w:pStyle w:val="EndNoteBibliography"/>
        <w:spacing w:after="0" w:line="259" w:lineRule="auto"/>
        <w:ind w:left="720" w:hanging="720"/>
        <w:rPr>
          <w:b/>
          <w:sz w:val="24"/>
          <w:szCs w:val="24"/>
        </w:rPr>
      </w:pPr>
      <w:r>
        <w:rPr>
          <w:sz w:val="24"/>
          <w:szCs w:val="24"/>
        </w:rPr>
        <w:t xml:space="preserve">20. </w:t>
      </w:r>
      <w:r w:rsidRPr="00CE4BD9">
        <w:rPr>
          <w:sz w:val="24"/>
          <w:szCs w:val="24"/>
        </w:rPr>
        <w:t xml:space="preserve">Benjamini Y, Hochberg Y: </w:t>
      </w:r>
      <w:r w:rsidRPr="00CE4BD9">
        <w:rPr>
          <w:b/>
          <w:sz w:val="24"/>
          <w:szCs w:val="24"/>
        </w:rPr>
        <w:t>Controlling the false discovery rate: a practical and powerful</w:t>
      </w:r>
    </w:p>
    <w:p w14:paraId="04692C17" w14:textId="77777777" w:rsidR="00CE4BD9" w:rsidRDefault="00CE4BD9" w:rsidP="00FB16F2">
      <w:pPr>
        <w:pStyle w:val="EndNoteBibliography"/>
        <w:spacing w:after="0" w:line="259" w:lineRule="auto"/>
        <w:ind w:left="720" w:hanging="720"/>
        <w:rPr>
          <w:i/>
          <w:sz w:val="24"/>
          <w:szCs w:val="24"/>
        </w:rPr>
      </w:pPr>
      <w:r w:rsidRPr="00CE4BD9">
        <w:rPr>
          <w:b/>
          <w:sz w:val="24"/>
          <w:szCs w:val="24"/>
        </w:rPr>
        <w:t>approach to multiple testing</w:t>
      </w:r>
      <w:r w:rsidRPr="00CE4BD9">
        <w:rPr>
          <w:sz w:val="24"/>
          <w:szCs w:val="24"/>
        </w:rPr>
        <w:t xml:space="preserve">. </w:t>
      </w:r>
      <w:r w:rsidRPr="00CE4BD9">
        <w:rPr>
          <w:i/>
          <w:sz w:val="24"/>
          <w:szCs w:val="24"/>
        </w:rPr>
        <w:t>Journal of the Royal statistical society: series B (Methodological)</w:t>
      </w:r>
    </w:p>
    <w:p w14:paraId="23A51720" w14:textId="77777777" w:rsidR="00FB16F2" w:rsidRDefault="00CE4BD9" w:rsidP="00FB16F2">
      <w:pPr>
        <w:pStyle w:val="EndNoteBibliography"/>
        <w:spacing w:after="0" w:line="259" w:lineRule="auto"/>
        <w:ind w:left="720" w:hanging="720"/>
        <w:rPr>
          <w:sz w:val="24"/>
          <w:szCs w:val="24"/>
        </w:rPr>
      </w:pPr>
      <w:r w:rsidRPr="00CE4BD9">
        <w:rPr>
          <w:sz w:val="24"/>
          <w:szCs w:val="24"/>
        </w:rPr>
        <w:t xml:space="preserve">1995, </w:t>
      </w:r>
      <w:r w:rsidRPr="00CE4BD9">
        <w:rPr>
          <w:b/>
          <w:sz w:val="24"/>
          <w:szCs w:val="24"/>
        </w:rPr>
        <w:t>57</w:t>
      </w:r>
      <w:r w:rsidRPr="00CE4BD9">
        <w:rPr>
          <w:sz w:val="24"/>
          <w:szCs w:val="24"/>
        </w:rPr>
        <w:t>(1):289-300.</w:t>
      </w:r>
    </w:p>
    <w:p w14:paraId="2D2A7E03" w14:textId="77777777" w:rsidR="00FB16F2" w:rsidRDefault="00FB16F2" w:rsidP="00FB16F2">
      <w:pPr>
        <w:pStyle w:val="EndNoteBibliography"/>
        <w:spacing w:after="0" w:line="259" w:lineRule="auto"/>
        <w:ind w:left="720" w:hanging="720"/>
        <w:rPr>
          <w:sz w:val="24"/>
          <w:szCs w:val="24"/>
        </w:rPr>
      </w:pPr>
    </w:p>
    <w:p w14:paraId="66995DDC" w14:textId="1CFD7D8B" w:rsidR="00FB16F2" w:rsidRDefault="00FB16F2" w:rsidP="00FB16F2">
      <w:pPr>
        <w:pStyle w:val="EndNoteBibliography"/>
        <w:spacing w:after="0" w:line="259" w:lineRule="auto"/>
        <w:ind w:left="720" w:hanging="720"/>
        <w:rPr>
          <w:b/>
          <w:sz w:val="24"/>
          <w:szCs w:val="24"/>
        </w:rPr>
      </w:pPr>
      <w:r>
        <w:rPr>
          <w:sz w:val="24"/>
          <w:szCs w:val="24"/>
        </w:rPr>
        <w:t xml:space="preserve">21. </w:t>
      </w:r>
      <w:r w:rsidRPr="00CE4BD9">
        <w:rPr>
          <w:sz w:val="24"/>
          <w:szCs w:val="24"/>
        </w:rPr>
        <w:t xml:space="preserve">Holmes I, Harris K, Quince C: </w:t>
      </w:r>
      <w:r w:rsidRPr="00CE4BD9">
        <w:rPr>
          <w:b/>
          <w:sz w:val="24"/>
          <w:szCs w:val="24"/>
        </w:rPr>
        <w:t>Dirichlet Multinomial Mixtures: Generative Models fo</w:t>
      </w:r>
      <w:r>
        <w:rPr>
          <w:b/>
          <w:sz w:val="24"/>
          <w:szCs w:val="24"/>
        </w:rPr>
        <w:t>r</w:t>
      </w:r>
    </w:p>
    <w:p w14:paraId="48F1E3BB" w14:textId="1DF54D0B" w:rsidR="00FB16F2" w:rsidRPr="00CE4BD9" w:rsidRDefault="00FB16F2" w:rsidP="00FB16F2">
      <w:pPr>
        <w:pStyle w:val="EndNoteBibliography"/>
        <w:spacing w:after="0" w:line="259" w:lineRule="auto"/>
        <w:ind w:left="720" w:hanging="720"/>
        <w:rPr>
          <w:sz w:val="24"/>
          <w:szCs w:val="24"/>
        </w:rPr>
      </w:pPr>
      <w:r w:rsidRPr="00CE4BD9">
        <w:rPr>
          <w:b/>
          <w:sz w:val="24"/>
          <w:szCs w:val="24"/>
        </w:rPr>
        <w:t>Microbial Metagenomics</w:t>
      </w:r>
      <w:r w:rsidRPr="00CE4BD9">
        <w:rPr>
          <w:sz w:val="24"/>
          <w:szCs w:val="24"/>
        </w:rPr>
        <w:t xml:space="preserve">. </w:t>
      </w:r>
      <w:r w:rsidRPr="00CE4BD9">
        <w:rPr>
          <w:i/>
          <w:sz w:val="24"/>
          <w:szCs w:val="24"/>
        </w:rPr>
        <w:t xml:space="preserve">PLOS ONE </w:t>
      </w:r>
      <w:r w:rsidRPr="00CE4BD9">
        <w:rPr>
          <w:sz w:val="24"/>
          <w:szCs w:val="24"/>
        </w:rPr>
        <w:t xml:space="preserve">2012, </w:t>
      </w:r>
      <w:r w:rsidRPr="00CE4BD9">
        <w:rPr>
          <w:b/>
          <w:sz w:val="24"/>
          <w:szCs w:val="24"/>
        </w:rPr>
        <w:t>7</w:t>
      </w:r>
      <w:r w:rsidRPr="00CE4BD9">
        <w:rPr>
          <w:sz w:val="24"/>
          <w:szCs w:val="24"/>
        </w:rPr>
        <w:t>(2):e30126.</w:t>
      </w:r>
    </w:p>
    <w:p w14:paraId="50551F87" w14:textId="3B9670AA" w:rsidR="00CE4BD9" w:rsidRPr="00CE4BD9" w:rsidRDefault="00CE4BD9" w:rsidP="00FB16F2">
      <w:pPr>
        <w:rPr>
          <w:sz w:val="24"/>
          <w:szCs w:val="24"/>
        </w:rPr>
      </w:pPr>
    </w:p>
    <w:p w14:paraId="3FF98FC9" w14:textId="103E8450" w:rsidR="003E2ED5" w:rsidRPr="00CE4BD9" w:rsidRDefault="00FB16F2" w:rsidP="00FB16F2">
      <w:pPr>
        <w:rPr>
          <w:sz w:val="24"/>
          <w:szCs w:val="24"/>
        </w:rPr>
      </w:pPr>
      <w:r>
        <w:rPr>
          <w:sz w:val="24"/>
          <w:szCs w:val="24"/>
        </w:rPr>
        <w:t xml:space="preserve">22. </w:t>
      </w:r>
      <w:r w:rsidR="00473877" w:rsidRPr="00CE4BD9">
        <w:rPr>
          <w:sz w:val="24"/>
          <w:szCs w:val="24"/>
        </w:rPr>
        <w:fldChar w:fldCharType="begin"/>
      </w:r>
      <w:r w:rsidR="00473877" w:rsidRPr="00CE4BD9">
        <w:rPr>
          <w:sz w:val="24"/>
          <w:szCs w:val="24"/>
        </w:rPr>
        <w:instrText xml:space="preserve"> ADDIN EN.REFLIST </w:instrText>
      </w:r>
      <w:r w:rsidR="00473877" w:rsidRPr="00CE4BD9">
        <w:rPr>
          <w:sz w:val="24"/>
          <w:szCs w:val="24"/>
        </w:rPr>
        <w:fldChar w:fldCharType="separate"/>
      </w:r>
      <w:r w:rsidR="003E2ED5" w:rsidRPr="00CE4BD9">
        <w:rPr>
          <w:sz w:val="24"/>
          <w:szCs w:val="24"/>
        </w:rPr>
        <w:t xml:space="preserve">Kolde R: </w:t>
      </w:r>
      <w:r w:rsidR="003E2ED5" w:rsidRPr="00CE4BD9">
        <w:rPr>
          <w:b/>
          <w:sz w:val="24"/>
          <w:szCs w:val="24"/>
        </w:rPr>
        <w:t>Pheatmap: pretty heatmaps</w:t>
      </w:r>
      <w:r w:rsidR="003E2ED5" w:rsidRPr="00CE4BD9">
        <w:rPr>
          <w:sz w:val="24"/>
          <w:szCs w:val="24"/>
        </w:rPr>
        <w:t xml:space="preserve">. </w:t>
      </w:r>
      <w:r w:rsidR="003E2ED5" w:rsidRPr="00CE4BD9">
        <w:rPr>
          <w:i/>
          <w:sz w:val="24"/>
          <w:szCs w:val="24"/>
        </w:rPr>
        <w:t xml:space="preserve">R package version </w:t>
      </w:r>
      <w:r w:rsidR="003E2ED5" w:rsidRPr="00CE4BD9">
        <w:rPr>
          <w:sz w:val="24"/>
          <w:szCs w:val="24"/>
        </w:rPr>
        <w:t xml:space="preserve">2012, </w:t>
      </w:r>
      <w:r w:rsidR="003E2ED5" w:rsidRPr="00CE4BD9">
        <w:rPr>
          <w:b/>
          <w:sz w:val="24"/>
          <w:szCs w:val="24"/>
        </w:rPr>
        <w:t>1</w:t>
      </w:r>
      <w:r w:rsidR="003E2ED5" w:rsidRPr="00CE4BD9">
        <w:rPr>
          <w:sz w:val="24"/>
          <w:szCs w:val="24"/>
        </w:rPr>
        <w:t>(2).</w:t>
      </w:r>
    </w:p>
    <w:p w14:paraId="699A0D55" w14:textId="1347AE62" w:rsidR="00DC575C" w:rsidRPr="00CE4BD9" w:rsidRDefault="00473877" w:rsidP="00DC575C">
      <w:pPr>
        <w:rPr>
          <w:sz w:val="24"/>
          <w:szCs w:val="24"/>
        </w:rPr>
      </w:pPr>
      <w:r w:rsidRPr="00CE4BD9">
        <w:rPr>
          <w:sz w:val="24"/>
          <w:szCs w:val="24"/>
        </w:rPr>
        <w:fldChar w:fldCharType="end"/>
      </w:r>
    </w:p>
    <w:sectPr w:rsidR="00DC575C" w:rsidRPr="00CE4BD9" w:rsidSect="003E2ED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5C2"/>
    <w:multiLevelType w:val="hybridMultilevel"/>
    <w:tmpl w:val="DEAE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F6448"/>
    <w:multiLevelType w:val="hybridMultilevel"/>
    <w:tmpl w:val="EE94597E"/>
    <w:lvl w:ilvl="0" w:tplc="E89A1D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A3AE5"/>
    <w:multiLevelType w:val="hybridMultilevel"/>
    <w:tmpl w:val="D390D0F8"/>
    <w:lvl w:ilvl="0" w:tplc="3CDAF9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82B28"/>
    <w:multiLevelType w:val="hybridMultilevel"/>
    <w:tmpl w:val="AA2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chum, Michael D.">
    <w15:presenceInfo w15:providerId="AD" w15:userId="S::jochum@bcm.edu::80fbf537-bff4-4bce-9a87-f2d0402d6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aervpzmwsp0ge9wdb5wfwyeaxp20fvw0zr&quot;&gt;Oct_2019&lt;record-ids&gt;&lt;item&gt;9&lt;/item&gt;&lt;item&gt;53&lt;/item&gt;&lt;item&gt;54&lt;/item&gt;&lt;item&gt;56&lt;/item&gt;&lt;/record-ids&gt;&lt;/item&gt;&lt;/Libraries&gt;"/>
  </w:docVars>
  <w:rsids>
    <w:rsidRoot w:val="00DC575C"/>
    <w:rsid w:val="0007520D"/>
    <w:rsid w:val="000A5326"/>
    <w:rsid w:val="00120F25"/>
    <w:rsid w:val="00127AF2"/>
    <w:rsid w:val="00176C1B"/>
    <w:rsid w:val="001D6A44"/>
    <w:rsid w:val="001F314C"/>
    <w:rsid w:val="00237BFB"/>
    <w:rsid w:val="00273B49"/>
    <w:rsid w:val="002A115A"/>
    <w:rsid w:val="002C1F6A"/>
    <w:rsid w:val="003E2ED5"/>
    <w:rsid w:val="00473877"/>
    <w:rsid w:val="005F2C06"/>
    <w:rsid w:val="006341AD"/>
    <w:rsid w:val="006737EF"/>
    <w:rsid w:val="00682F88"/>
    <w:rsid w:val="00713CD2"/>
    <w:rsid w:val="007834DF"/>
    <w:rsid w:val="007D61CB"/>
    <w:rsid w:val="007E00DD"/>
    <w:rsid w:val="00884E00"/>
    <w:rsid w:val="008D61A2"/>
    <w:rsid w:val="00931C0D"/>
    <w:rsid w:val="00967225"/>
    <w:rsid w:val="00976D26"/>
    <w:rsid w:val="00A1784C"/>
    <w:rsid w:val="00A56694"/>
    <w:rsid w:val="00A94FB4"/>
    <w:rsid w:val="00B34F37"/>
    <w:rsid w:val="00B3755C"/>
    <w:rsid w:val="00BC680F"/>
    <w:rsid w:val="00BD14E3"/>
    <w:rsid w:val="00BF5C5D"/>
    <w:rsid w:val="00CA3084"/>
    <w:rsid w:val="00CE4BD9"/>
    <w:rsid w:val="00D27047"/>
    <w:rsid w:val="00D95152"/>
    <w:rsid w:val="00DC1786"/>
    <w:rsid w:val="00DC575C"/>
    <w:rsid w:val="00E22037"/>
    <w:rsid w:val="00F36B73"/>
    <w:rsid w:val="00FB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86E1"/>
  <w15:chartTrackingRefBased/>
  <w15:docId w15:val="{2BE1DE7E-D8E2-44B0-90E4-9DE76A30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94FB4"/>
    <w:pPr>
      <w:spacing w:after="200" w:line="240" w:lineRule="auto"/>
    </w:pPr>
    <w:rPr>
      <w:rFonts w:ascii="Times New Roman" w:eastAsia="Times New Roman" w:hAnsi="Times New Roman" w:cs="Times New Roman"/>
      <w:b/>
      <w:iCs/>
      <w:sz w:val="24"/>
      <w:szCs w:val="18"/>
    </w:rPr>
  </w:style>
  <w:style w:type="paragraph" w:styleId="ListParagraph">
    <w:name w:val="List Paragraph"/>
    <w:basedOn w:val="Normal"/>
    <w:link w:val="ListParagraphChar"/>
    <w:uiPriority w:val="34"/>
    <w:qFormat/>
    <w:rsid w:val="00DC575C"/>
    <w:pPr>
      <w:ind w:left="720"/>
      <w:contextualSpacing/>
    </w:pPr>
  </w:style>
  <w:style w:type="character" w:customStyle="1" w:styleId="Heading1Char">
    <w:name w:val="Heading 1 Char"/>
    <w:basedOn w:val="DefaultParagraphFont"/>
    <w:link w:val="Heading1"/>
    <w:uiPriority w:val="9"/>
    <w:rsid w:val="00F36B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3877"/>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473877"/>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73877"/>
  </w:style>
  <w:style w:type="character" w:customStyle="1" w:styleId="EndNoteBibliographyTitleChar">
    <w:name w:val="EndNote Bibliography Title Char"/>
    <w:basedOn w:val="ListParagraphChar"/>
    <w:link w:val="EndNoteBibliographyTitle"/>
    <w:rsid w:val="00473877"/>
    <w:rPr>
      <w:rFonts w:ascii="Calibri" w:hAnsi="Calibri" w:cs="Calibri"/>
      <w:noProof/>
    </w:rPr>
  </w:style>
  <w:style w:type="paragraph" w:customStyle="1" w:styleId="EndNoteBibliography">
    <w:name w:val="EndNote Bibliography"/>
    <w:basedOn w:val="Normal"/>
    <w:link w:val="EndNoteBibliographyChar"/>
    <w:rsid w:val="00473877"/>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73877"/>
    <w:rPr>
      <w:rFonts w:ascii="Calibri" w:hAnsi="Calibri" w:cs="Calibri"/>
      <w:noProof/>
    </w:rPr>
  </w:style>
  <w:style w:type="character" w:styleId="LineNumber">
    <w:name w:val="line number"/>
    <w:basedOn w:val="DefaultParagraphFont"/>
    <w:uiPriority w:val="99"/>
    <w:semiHidden/>
    <w:unhideWhenUsed/>
    <w:rsid w:val="003E2ED5"/>
  </w:style>
  <w:style w:type="character" w:styleId="Hyperlink">
    <w:name w:val="Hyperlink"/>
    <w:basedOn w:val="DefaultParagraphFont"/>
    <w:uiPriority w:val="99"/>
    <w:unhideWhenUsed/>
    <w:rsid w:val="007E00DD"/>
    <w:rPr>
      <w:color w:val="0563C1" w:themeColor="hyperlink"/>
      <w:u w:val="single"/>
    </w:rPr>
  </w:style>
  <w:style w:type="character" w:styleId="UnresolvedMention">
    <w:name w:val="Unresolved Mention"/>
    <w:basedOn w:val="DefaultParagraphFont"/>
    <w:uiPriority w:val="99"/>
    <w:semiHidden/>
    <w:unhideWhenUsed/>
    <w:rsid w:val="007E00DD"/>
    <w:rPr>
      <w:color w:val="605E5C"/>
      <w:shd w:val="clear" w:color="auto" w:fill="E1DFDD"/>
    </w:rPr>
  </w:style>
  <w:style w:type="paragraph" w:styleId="BalloonText">
    <w:name w:val="Balloon Text"/>
    <w:basedOn w:val="Normal"/>
    <w:link w:val="BalloonTextChar"/>
    <w:uiPriority w:val="99"/>
    <w:semiHidden/>
    <w:unhideWhenUsed/>
    <w:rsid w:val="00176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C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269">
      <w:bodyDiv w:val="1"/>
      <w:marLeft w:val="0"/>
      <w:marRight w:val="0"/>
      <w:marTop w:val="0"/>
      <w:marBottom w:val="0"/>
      <w:divBdr>
        <w:top w:val="none" w:sz="0" w:space="0" w:color="auto"/>
        <w:left w:val="none" w:sz="0" w:space="0" w:color="auto"/>
        <w:bottom w:val="none" w:sz="0" w:space="0" w:color="auto"/>
        <w:right w:val="none" w:sz="0" w:space="0" w:color="auto"/>
      </w:divBdr>
    </w:div>
    <w:div w:id="68426252">
      <w:bodyDiv w:val="1"/>
      <w:marLeft w:val="0"/>
      <w:marRight w:val="0"/>
      <w:marTop w:val="0"/>
      <w:marBottom w:val="0"/>
      <w:divBdr>
        <w:top w:val="none" w:sz="0" w:space="0" w:color="auto"/>
        <w:left w:val="none" w:sz="0" w:space="0" w:color="auto"/>
        <w:bottom w:val="none" w:sz="0" w:space="0" w:color="auto"/>
        <w:right w:val="none" w:sz="0" w:space="0" w:color="auto"/>
      </w:divBdr>
    </w:div>
    <w:div w:id="121845695">
      <w:bodyDiv w:val="1"/>
      <w:marLeft w:val="0"/>
      <w:marRight w:val="0"/>
      <w:marTop w:val="0"/>
      <w:marBottom w:val="0"/>
      <w:divBdr>
        <w:top w:val="none" w:sz="0" w:space="0" w:color="auto"/>
        <w:left w:val="none" w:sz="0" w:space="0" w:color="auto"/>
        <w:bottom w:val="none" w:sz="0" w:space="0" w:color="auto"/>
        <w:right w:val="none" w:sz="0" w:space="0" w:color="auto"/>
      </w:divBdr>
    </w:div>
    <w:div w:id="145053164">
      <w:bodyDiv w:val="1"/>
      <w:marLeft w:val="0"/>
      <w:marRight w:val="0"/>
      <w:marTop w:val="0"/>
      <w:marBottom w:val="0"/>
      <w:divBdr>
        <w:top w:val="none" w:sz="0" w:space="0" w:color="auto"/>
        <w:left w:val="none" w:sz="0" w:space="0" w:color="auto"/>
        <w:bottom w:val="none" w:sz="0" w:space="0" w:color="auto"/>
        <w:right w:val="none" w:sz="0" w:space="0" w:color="auto"/>
      </w:divBdr>
    </w:div>
    <w:div w:id="233439762">
      <w:bodyDiv w:val="1"/>
      <w:marLeft w:val="0"/>
      <w:marRight w:val="0"/>
      <w:marTop w:val="0"/>
      <w:marBottom w:val="0"/>
      <w:divBdr>
        <w:top w:val="none" w:sz="0" w:space="0" w:color="auto"/>
        <w:left w:val="none" w:sz="0" w:space="0" w:color="auto"/>
        <w:bottom w:val="none" w:sz="0" w:space="0" w:color="auto"/>
        <w:right w:val="none" w:sz="0" w:space="0" w:color="auto"/>
      </w:divBdr>
    </w:div>
    <w:div w:id="338703156">
      <w:bodyDiv w:val="1"/>
      <w:marLeft w:val="0"/>
      <w:marRight w:val="0"/>
      <w:marTop w:val="0"/>
      <w:marBottom w:val="0"/>
      <w:divBdr>
        <w:top w:val="none" w:sz="0" w:space="0" w:color="auto"/>
        <w:left w:val="none" w:sz="0" w:space="0" w:color="auto"/>
        <w:bottom w:val="none" w:sz="0" w:space="0" w:color="auto"/>
        <w:right w:val="none" w:sz="0" w:space="0" w:color="auto"/>
      </w:divBdr>
    </w:div>
    <w:div w:id="433674174">
      <w:bodyDiv w:val="1"/>
      <w:marLeft w:val="0"/>
      <w:marRight w:val="0"/>
      <w:marTop w:val="0"/>
      <w:marBottom w:val="0"/>
      <w:divBdr>
        <w:top w:val="none" w:sz="0" w:space="0" w:color="auto"/>
        <w:left w:val="none" w:sz="0" w:space="0" w:color="auto"/>
        <w:bottom w:val="none" w:sz="0" w:space="0" w:color="auto"/>
        <w:right w:val="none" w:sz="0" w:space="0" w:color="auto"/>
      </w:divBdr>
    </w:div>
    <w:div w:id="531116646">
      <w:bodyDiv w:val="1"/>
      <w:marLeft w:val="0"/>
      <w:marRight w:val="0"/>
      <w:marTop w:val="0"/>
      <w:marBottom w:val="0"/>
      <w:divBdr>
        <w:top w:val="none" w:sz="0" w:space="0" w:color="auto"/>
        <w:left w:val="none" w:sz="0" w:space="0" w:color="auto"/>
        <w:bottom w:val="none" w:sz="0" w:space="0" w:color="auto"/>
        <w:right w:val="none" w:sz="0" w:space="0" w:color="auto"/>
      </w:divBdr>
    </w:div>
    <w:div w:id="706179740">
      <w:bodyDiv w:val="1"/>
      <w:marLeft w:val="0"/>
      <w:marRight w:val="0"/>
      <w:marTop w:val="0"/>
      <w:marBottom w:val="0"/>
      <w:divBdr>
        <w:top w:val="none" w:sz="0" w:space="0" w:color="auto"/>
        <w:left w:val="none" w:sz="0" w:space="0" w:color="auto"/>
        <w:bottom w:val="none" w:sz="0" w:space="0" w:color="auto"/>
        <w:right w:val="none" w:sz="0" w:space="0" w:color="auto"/>
      </w:divBdr>
    </w:div>
    <w:div w:id="772431544">
      <w:bodyDiv w:val="1"/>
      <w:marLeft w:val="0"/>
      <w:marRight w:val="0"/>
      <w:marTop w:val="0"/>
      <w:marBottom w:val="0"/>
      <w:divBdr>
        <w:top w:val="none" w:sz="0" w:space="0" w:color="auto"/>
        <w:left w:val="none" w:sz="0" w:space="0" w:color="auto"/>
        <w:bottom w:val="none" w:sz="0" w:space="0" w:color="auto"/>
        <w:right w:val="none" w:sz="0" w:space="0" w:color="auto"/>
      </w:divBdr>
    </w:div>
    <w:div w:id="821656717">
      <w:bodyDiv w:val="1"/>
      <w:marLeft w:val="0"/>
      <w:marRight w:val="0"/>
      <w:marTop w:val="0"/>
      <w:marBottom w:val="0"/>
      <w:divBdr>
        <w:top w:val="none" w:sz="0" w:space="0" w:color="auto"/>
        <w:left w:val="none" w:sz="0" w:space="0" w:color="auto"/>
        <w:bottom w:val="none" w:sz="0" w:space="0" w:color="auto"/>
        <w:right w:val="none" w:sz="0" w:space="0" w:color="auto"/>
      </w:divBdr>
    </w:div>
    <w:div w:id="891649113">
      <w:bodyDiv w:val="1"/>
      <w:marLeft w:val="0"/>
      <w:marRight w:val="0"/>
      <w:marTop w:val="0"/>
      <w:marBottom w:val="0"/>
      <w:divBdr>
        <w:top w:val="none" w:sz="0" w:space="0" w:color="auto"/>
        <w:left w:val="none" w:sz="0" w:space="0" w:color="auto"/>
        <w:bottom w:val="none" w:sz="0" w:space="0" w:color="auto"/>
        <w:right w:val="none" w:sz="0" w:space="0" w:color="auto"/>
      </w:divBdr>
    </w:div>
    <w:div w:id="921371368">
      <w:bodyDiv w:val="1"/>
      <w:marLeft w:val="0"/>
      <w:marRight w:val="0"/>
      <w:marTop w:val="0"/>
      <w:marBottom w:val="0"/>
      <w:divBdr>
        <w:top w:val="none" w:sz="0" w:space="0" w:color="auto"/>
        <w:left w:val="none" w:sz="0" w:space="0" w:color="auto"/>
        <w:bottom w:val="none" w:sz="0" w:space="0" w:color="auto"/>
        <w:right w:val="none" w:sz="0" w:space="0" w:color="auto"/>
      </w:divBdr>
    </w:div>
    <w:div w:id="994912636">
      <w:bodyDiv w:val="1"/>
      <w:marLeft w:val="0"/>
      <w:marRight w:val="0"/>
      <w:marTop w:val="0"/>
      <w:marBottom w:val="0"/>
      <w:divBdr>
        <w:top w:val="none" w:sz="0" w:space="0" w:color="auto"/>
        <w:left w:val="none" w:sz="0" w:space="0" w:color="auto"/>
        <w:bottom w:val="none" w:sz="0" w:space="0" w:color="auto"/>
        <w:right w:val="none" w:sz="0" w:space="0" w:color="auto"/>
      </w:divBdr>
    </w:div>
    <w:div w:id="1014110533">
      <w:bodyDiv w:val="1"/>
      <w:marLeft w:val="0"/>
      <w:marRight w:val="0"/>
      <w:marTop w:val="0"/>
      <w:marBottom w:val="0"/>
      <w:divBdr>
        <w:top w:val="none" w:sz="0" w:space="0" w:color="auto"/>
        <w:left w:val="none" w:sz="0" w:space="0" w:color="auto"/>
        <w:bottom w:val="none" w:sz="0" w:space="0" w:color="auto"/>
        <w:right w:val="none" w:sz="0" w:space="0" w:color="auto"/>
      </w:divBdr>
    </w:div>
    <w:div w:id="1172838909">
      <w:bodyDiv w:val="1"/>
      <w:marLeft w:val="0"/>
      <w:marRight w:val="0"/>
      <w:marTop w:val="0"/>
      <w:marBottom w:val="0"/>
      <w:divBdr>
        <w:top w:val="none" w:sz="0" w:space="0" w:color="auto"/>
        <w:left w:val="none" w:sz="0" w:space="0" w:color="auto"/>
        <w:bottom w:val="none" w:sz="0" w:space="0" w:color="auto"/>
        <w:right w:val="none" w:sz="0" w:space="0" w:color="auto"/>
      </w:divBdr>
    </w:div>
    <w:div w:id="1344477388">
      <w:bodyDiv w:val="1"/>
      <w:marLeft w:val="0"/>
      <w:marRight w:val="0"/>
      <w:marTop w:val="0"/>
      <w:marBottom w:val="0"/>
      <w:divBdr>
        <w:top w:val="none" w:sz="0" w:space="0" w:color="auto"/>
        <w:left w:val="none" w:sz="0" w:space="0" w:color="auto"/>
        <w:bottom w:val="none" w:sz="0" w:space="0" w:color="auto"/>
        <w:right w:val="none" w:sz="0" w:space="0" w:color="auto"/>
      </w:divBdr>
    </w:div>
    <w:div w:id="1384909641">
      <w:bodyDiv w:val="1"/>
      <w:marLeft w:val="0"/>
      <w:marRight w:val="0"/>
      <w:marTop w:val="0"/>
      <w:marBottom w:val="0"/>
      <w:divBdr>
        <w:top w:val="none" w:sz="0" w:space="0" w:color="auto"/>
        <w:left w:val="none" w:sz="0" w:space="0" w:color="auto"/>
        <w:bottom w:val="none" w:sz="0" w:space="0" w:color="auto"/>
        <w:right w:val="none" w:sz="0" w:space="0" w:color="auto"/>
      </w:divBdr>
    </w:div>
    <w:div w:id="1386099761">
      <w:bodyDiv w:val="1"/>
      <w:marLeft w:val="0"/>
      <w:marRight w:val="0"/>
      <w:marTop w:val="0"/>
      <w:marBottom w:val="0"/>
      <w:divBdr>
        <w:top w:val="none" w:sz="0" w:space="0" w:color="auto"/>
        <w:left w:val="none" w:sz="0" w:space="0" w:color="auto"/>
        <w:bottom w:val="none" w:sz="0" w:space="0" w:color="auto"/>
        <w:right w:val="none" w:sz="0" w:space="0" w:color="auto"/>
      </w:divBdr>
    </w:div>
    <w:div w:id="1485852850">
      <w:bodyDiv w:val="1"/>
      <w:marLeft w:val="0"/>
      <w:marRight w:val="0"/>
      <w:marTop w:val="0"/>
      <w:marBottom w:val="0"/>
      <w:divBdr>
        <w:top w:val="none" w:sz="0" w:space="0" w:color="auto"/>
        <w:left w:val="none" w:sz="0" w:space="0" w:color="auto"/>
        <w:bottom w:val="none" w:sz="0" w:space="0" w:color="auto"/>
        <w:right w:val="none" w:sz="0" w:space="0" w:color="auto"/>
      </w:divBdr>
    </w:div>
    <w:div w:id="1539779126">
      <w:bodyDiv w:val="1"/>
      <w:marLeft w:val="0"/>
      <w:marRight w:val="0"/>
      <w:marTop w:val="0"/>
      <w:marBottom w:val="0"/>
      <w:divBdr>
        <w:top w:val="none" w:sz="0" w:space="0" w:color="auto"/>
        <w:left w:val="none" w:sz="0" w:space="0" w:color="auto"/>
        <w:bottom w:val="none" w:sz="0" w:space="0" w:color="auto"/>
        <w:right w:val="none" w:sz="0" w:space="0" w:color="auto"/>
      </w:divBdr>
    </w:div>
    <w:div w:id="1767074422">
      <w:bodyDiv w:val="1"/>
      <w:marLeft w:val="0"/>
      <w:marRight w:val="0"/>
      <w:marTop w:val="0"/>
      <w:marBottom w:val="0"/>
      <w:divBdr>
        <w:top w:val="none" w:sz="0" w:space="0" w:color="auto"/>
        <w:left w:val="none" w:sz="0" w:space="0" w:color="auto"/>
        <w:bottom w:val="none" w:sz="0" w:space="0" w:color="auto"/>
        <w:right w:val="none" w:sz="0" w:space="0" w:color="auto"/>
      </w:divBdr>
    </w:div>
    <w:div w:id="1808550336">
      <w:bodyDiv w:val="1"/>
      <w:marLeft w:val="0"/>
      <w:marRight w:val="0"/>
      <w:marTop w:val="0"/>
      <w:marBottom w:val="0"/>
      <w:divBdr>
        <w:top w:val="none" w:sz="0" w:space="0" w:color="auto"/>
        <w:left w:val="none" w:sz="0" w:space="0" w:color="auto"/>
        <w:bottom w:val="none" w:sz="0" w:space="0" w:color="auto"/>
        <w:right w:val="none" w:sz="0" w:space="0" w:color="auto"/>
      </w:divBdr>
    </w:div>
    <w:div w:id="1839685042">
      <w:bodyDiv w:val="1"/>
      <w:marLeft w:val="0"/>
      <w:marRight w:val="0"/>
      <w:marTop w:val="0"/>
      <w:marBottom w:val="0"/>
      <w:divBdr>
        <w:top w:val="none" w:sz="0" w:space="0" w:color="auto"/>
        <w:left w:val="none" w:sz="0" w:space="0" w:color="auto"/>
        <w:bottom w:val="none" w:sz="0" w:space="0" w:color="auto"/>
        <w:right w:val="none" w:sz="0" w:space="0" w:color="auto"/>
      </w:divBdr>
    </w:div>
    <w:div w:id="1902056664">
      <w:bodyDiv w:val="1"/>
      <w:marLeft w:val="0"/>
      <w:marRight w:val="0"/>
      <w:marTop w:val="0"/>
      <w:marBottom w:val="0"/>
      <w:divBdr>
        <w:top w:val="none" w:sz="0" w:space="0" w:color="auto"/>
        <w:left w:val="none" w:sz="0" w:space="0" w:color="auto"/>
        <w:bottom w:val="none" w:sz="0" w:space="0" w:color="auto"/>
        <w:right w:val="none" w:sz="0" w:space="0" w:color="auto"/>
      </w:divBdr>
    </w:div>
    <w:div w:id="1904636590">
      <w:bodyDiv w:val="1"/>
      <w:marLeft w:val="0"/>
      <w:marRight w:val="0"/>
      <w:marTop w:val="0"/>
      <w:marBottom w:val="0"/>
      <w:divBdr>
        <w:top w:val="none" w:sz="0" w:space="0" w:color="auto"/>
        <w:left w:val="none" w:sz="0" w:space="0" w:color="auto"/>
        <w:bottom w:val="none" w:sz="0" w:space="0" w:color="auto"/>
        <w:right w:val="none" w:sz="0" w:space="0" w:color="auto"/>
      </w:divBdr>
    </w:div>
    <w:div w:id="1987276866">
      <w:bodyDiv w:val="1"/>
      <w:marLeft w:val="0"/>
      <w:marRight w:val="0"/>
      <w:marTop w:val="0"/>
      <w:marBottom w:val="0"/>
      <w:divBdr>
        <w:top w:val="none" w:sz="0" w:space="0" w:color="auto"/>
        <w:left w:val="none" w:sz="0" w:space="0" w:color="auto"/>
        <w:bottom w:val="none" w:sz="0" w:space="0" w:color="auto"/>
        <w:right w:val="none" w:sz="0" w:space="0" w:color="auto"/>
      </w:divBdr>
    </w:div>
    <w:div w:id="20647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AF68-4E67-4F7A-8FE6-60645C7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Jochum, Michael D.</cp:lastModifiedBy>
  <cp:revision>2</cp:revision>
  <dcterms:created xsi:type="dcterms:W3CDTF">2021-04-23T19:41:00Z</dcterms:created>
  <dcterms:modified xsi:type="dcterms:W3CDTF">2021-04-23T19:41:00Z</dcterms:modified>
</cp:coreProperties>
</file>